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B603" w14:textId="2EECD431" w:rsidR="00A700FD" w:rsidRPr="00217DEF" w:rsidRDefault="00A700FD" w:rsidP="00A700FD">
      <w:pPr>
        <w:spacing w:before="150" w:line="750" w:lineRule="atLeast"/>
        <w:textAlignment w:val="baseline"/>
        <w:outlineLvl w:val="1"/>
        <w:rPr>
          <w:rFonts w:ascii="Helvetica" w:eastAsia="Times New Roman" w:hAnsi="Helvetica" w:cs="Helvetica"/>
          <w:b/>
        </w:rPr>
      </w:pPr>
      <w:r w:rsidRPr="00217DEF">
        <w:rPr>
          <w:rFonts w:ascii="Helvetica" w:eastAsia="Times New Roman" w:hAnsi="Helvetica" w:cs="Helvetica"/>
          <w:b/>
        </w:rPr>
        <w:t xml:space="preserve">V </w:t>
      </w:r>
      <w:del w:id="0" w:author="Aslı Deniz Sezer" w:date="2017-02-22T17:36:00Z">
        <w:r w:rsidRPr="00217DEF" w:rsidDel="00680C82">
          <w:rPr>
            <w:rFonts w:ascii="Helvetica" w:eastAsia="Times New Roman" w:hAnsi="Helvetica" w:cs="Helvetica"/>
            <w:b/>
          </w:rPr>
          <w:delText xml:space="preserve">Founding </w:delText>
        </w:r>
      </w:del>
      <w:ins w:id="1" w:author="Aslı Deniz Sezer" w:date="2017-02-22T17:36:00Z">
        <w:r w:rsidR="00680C82" w:rsidRPr="00217DEF">
          <w:rPr>
            <w:rFonts w:ascii="Helvetica" w:eastAsia="Times New Roman" w:hAnsi="Helvetica" w:cs="Helvetica"/>
            <w:b/>
          </w:rPr>
          <w:t xml:space="preserve">Kurucu </w:t>
        </w:r>
      </w:ins>
      <w:r w:rsidRPr="00217DEF">
        <w:rPr>
          <w:rFonts w:ascii="Helvetica" w:eastAsia="Times New Roman" w:hAnsi="Helvetica" w:cs="Helvetica"/>
          <w:b/>
        </w:rPr>
        <w:t>Partner</w:t>
      </w:r>
      <w:bookmarkStart w:id="2" w:name="_GoBack"/>
      <w:bookmarkEnd w:id="2"/>
      <w:r w:rsidRPr="00217DEF">
        <w:rPr>
          <w:rFonts w:ascii="Helvetica" w:eastAsia="Times New Roman" w:hAnsi="Helvetica" w:cs="Helvetica"/>
          <w:b/>
        </w:rPr>
        <w:t xml:space="preserve"> Joseph Bismark</w:t>
      </w:r>
    </w:p>
    <w:p w14:paraId="654892DD" w14:textId="77777777" w:rsidR="00A700FD" w:rsidRPr="00217DEF" w:rsidDel="004F6698" w:rsidRDefault="00A700FD" w:rsidP="00A700FD">
      <w:pPr>
        <w:rPr>
          <w:del w:id="3" w:author="Aslı Deniz Sezer" w:date="2017-02-22T17:37:00Z"/>
          <w:rFonts w:ascii="Helvetica" w:eastAsia="Times New Roman" w:hAnsi="Helvetica" w:cs="Helvetica"/>
          <w:b/>
          <w:sz w:val="21"/>
          <w:szCs w:val="21"/>
          <w:rPrChange w:id="4" w:author="Aslı Deniz Sezer" w:date="2017-02-22T17:49:00Z">
            <w:rPr>
              <w:del w:id="5" w:author="Aslı Deniz Sezer" w:date="2017-02-22T17:37:00Z"/>
              <w:rFonts w:ascii="Times" w:eastAsia="Times New Roman" w:hAnsi="Times" w:cs="Times New Roman"/>
              <w:sz w:val="20"/>
              <w:szCs w:val="20"/>
            </w:rPr>
          </w:rPrChange>
        </w:rPr>
      </w:pPr>
    </w:p>
    <w:p w14:paraId="257F522C" w14:textId="5BB15C97" w:rsidR="004F6698" w:rsidRPr="00217DEF" w:rsidRDefault="004F6698" w:rsidP="00A700FD">
      <w:pPr>
        <w:spacing w:before="225" w:after="225" w:line="360" w:lineRule="atLeast"/>
        <w:textAlignment w:val="baseline"/>
        <w:rPr>
          <w:ins w:id="6" w:author="Aslı Deniz Sezer" w:date="2017-02-22T17:36:00Z"/>
          <w:rFonts w:ascii="Helvetica" w:hAnsi="Helvetica" w:cs="Helvetica"/>
          <w:b/>
          <w:color w:val="363636"/>
          <w:sz w:val="21"/>
          <w:szCs w:val="21"/>
        </w:rPr>
      </w:pPr>
      <w:ins w:id="7" w:author="Aslı Deniz Sezer" w:date="2017-02-22T17:36:00Z">
        <w:r w:rsidRPr="00217DEF">
          <w:rPr>
            <w:rFonts w:ascii="Helvetica" w:hAnsi="Helvetica" w:cs="Helvetica"/>
            <w:b/>
            <w:color w:val="212121"/>
            <w:sz w:val="21"/>
            <w:szCs w:val="21"/>
            <w:shd w:val="clear" w:color="auto" w:fill="FFFFFF"/>
            <w:rPrChange w:id="8" w:author="Aslı Deniz Sezer" w:date="2017-02-22T17:49:00Z">
              <w:rPr>
                <w:rFonts w:ascii="Arial" w:hAnsi="Arial" w:cs="Arial"/>
                <w:color w:val="212121"/>
                <w:shd w:val="clear" w:color="auto" w:fill="FFFFFF"/>
              </w:rPr>
            </w:rPrChange>
          </w:rPr>
          <w:t xml:space="preserve">"V Kurucusu Joseph Bismark, binlerce girişimci </w:t>
        </w:r>
      </w:ins>
      <w:ins w:id="9" w:author="Aslı Deniz Sezer" w:date="2017-02-22T17:57:00Z">
        <w:r w:rsidR="00F2074C">
          <w:rPr>
            <w:rFonts w:ascii="Helvetica" w:hAnsi="Helvetica" w:cs="Helvetica"/>
            <w:b/>
            <w:color w:val="212121"/>
            <w:sz w:val="21"/>
            <w:szCs w:val="21"/>
            <w:shd w:val="clear" w:color="auto" w:fill="FFFFFF"/>
          </w:rPr>
          <w:t>adayın</w:t>
        </w:r>
      </w:ins>
      <w:ins w:id="10" w:author="Aslı Deniz Sezer" w:date="2017-02-22T17:36:00Z">
        <w:r w:rsidRPr="00217DEF">
          <w:rPr>
            <w:rFonts w:ascii="Helvetica" w:hAnsi="Helvetica" w:cs="Helvetica"/>
            <w:b/>
            <w:color w:val="212121"/>
            <w:sz w:val="21"/>
            <w:szCs w:val="21"/>
            <w:shd w:val="clear" w:color="auto" w:fill="FFFFFF"/>
            <w:rPrChange w:id="11" w:author="Aslı Deniz Sezer" w:date="2017-02-22T17:49:00Z">
              <w:rPr>
                <w:rFonts w:ascii="Arial" w:hAnsi="Arial" w:cs="Arial"/>
                <w:color w:val="212121"/>
                <w:shd w:val="clear" w:color="auto" w:fill="FFFFFF"/>
              </w:rPr>
            </w:rPrChange>
          </w:rPr>
          <w:t xml:space="preserve"> lideri</w:t>
        </w:r>
      </w:ins>
      <w:ins w:id="12" w:author="Aslı Deniz Sezer" w:date="2017-02-22T17:58:00Z">
        <w:r w:rsidR="00F2074C">
          <w:rPr>
            <w:rFonts w:ascii="Helvetica" w:hAnsi="Helvetica" w:cs="Helvetica"/>
            <w:b/>
            <w:color w:val="212121"/>
            <w:sz w:val="21"/>
            <w:szCs w:val="21"/>
            <w:shd w:val="clear" w:color="auto" w:fill="FFFFFF"/>
          </w:rPr>
          <w:t>dir</w:t>
        </w:r>
      </w:ins>
      <w:ins w:id="13" w:author="Aslı Deniz Sezer" w:date="2017-02-22T17:36:00Z">
        <w:r w:rsidRPr="00217DEF">
          <w:rPr>
            <w:rFonts w:ascii="Helvetica" w:hAnsi="Helvetica" w:cs="Helvetica"/>
            <w:b/>
            <w:color w:val="212121"/>
            <w:sz w:val="21"/>
            <w:szCs w:val="21"/>
            <w:shd w:val="clear" w:color="auto" w:fill="FFFFFF"/>
            <w:rPrChange w:id="14" w:author="Aslı Deniz Sezer" w:date="2017-02-22T17:49:00Z">
              <w:rPr>
                <w:rFonts w:ascii="Arial" w:hAnsi="Arial" w:cs="Arial"/>
                <w:color w:val="212121"/>
                <w:shd w:val="clear" w:color="auto" w:fill="FFFFFF"/>
              </w:rPr>
            </w:rPrChange>
          </w:rPr>
          <w:t>. Ruhsal disiplini ve dövüş sanatlarındaki</w:t>
        </w:r>
        <w:r w:rsidR="00F2074C" w:rsidRPr="00C927C8">
          <w:rPr>
            <w:rFonts w:ascii="Helvetica" w:hAnsi="Helvetica" w:cs="Helvetica"/>
            <w:b/>
            <w:color w:val="212121"/>
            <w:sz w:val="21"/>
            <w:szCs w:val="21"/>
            <w:shd w:val="clear" w:color="auto" w:fill="FFFFFF"/>
          </w:rPr>
          <w:t xml:space="preserve"> derin deneyimleri ile </w:t>
        </w:r>
      </w:ins>
      <w:ins w:id="15" w:author="Aslı Deniz Sezer" w:date="2017-02-22T20:51:00Z">
        <w:r w:rsidR="003E366B">
          <w:rPr>
            <w:rFonts w:ascii="Helvetica" w:hAnsi="Helvetica" w:cs="Helvetica"/>
            <w:b/>
            <w:color w:val="212121"/>
            <w:sz w:val="21"/>
            <w:szCs w:val="21"/>
            <w:shd w:val="clear" w:color="auto" w:fill="FFFFFF"/>
          </w:rPr>
          <w:t>tanınır</w:t>
        </w:r>
      </w:ins>
      <w:ins w:id="16" w:author="Aslı Deniz Sezer" w:date="2017-02-22T17:36:00Z">
        <w:r w:rsidRPr="00217DEF">
          <w:rPr>
            <w:rFonts w:ascii="Helvetica" w:hAnsi="Helvetica" w:cs="Helvetica"/>
            <w:b/>
            <w:color w:val="212121"/>
            <w:sz w:val="21"/>
            <w:szCs w:val="21"/>
            <w:shd w:val="clear" w:color="auto" w:fill="FFFFFF"/>
            <w:rPrChange w:id="17" w:author="Aslı Deniz Sezer" w:date="2017-02-22T17:49:00Z">
              <w:rPr>
                <w:rFonts w:ascii="Arial" w:hAnsi="Arial" w:cs="Arial"/>
                <w:color w:val="212121"/>
                <w:shd w:val="clear" w:color="auto" w:fill="FFFFFF"/>
              </w:rPr>
            </w:rPrChange>
          </w:rPr>
          <w:t>. "</w:t>
        </w:r>
      </w:ins>
    </w:p>
    <w:p w14:paraId="7A1764FD" w14:textId="1D0ACC96" w:rsidR="003721C9" w:rsidRPr="00217DEF" w:rsidRDefault="003721C9" w:rsidP="00A700FD">
      <w:pPr>
        <w:spacing w:before="225" w:after="225" w:line="360" w:lineRule="atLeast"/>
        <w:textAlignment w:val="baseline"/>
        <w:rPr>
          <w:ins w:id="18" w:author="Aslı Deniz Sezer" w:date="2017-02-22T17:38:00Z"/>
          <w:rFonts w:ascii="Helvetica" w:hAnsi="Helvetica" w:cs="Helvetica"/>
          <w:color w:val="212121"/>
          <w:sz w:val="21"/>
          <w:szCs w:val="21"/>
          <w:shd w:val="clear" w:color="auto" w:fill="FFFFFF"/>
          <w:rPrChange w:id="19" w:author="Aslı Deniz Sezer" w:date="2017-02-22T17:49:00Z">
            <w:rPr>
              <w:ins w:id="20" w:author="Aslı Deniz Sezer" w:date="2017-02-22T17:38:00Z"/>
              <w:rFonts w:ascii="Arial" w:hAnsi="Arial" w:cs="Arial"/>
              <w:color w:val="212121"/>
              <w:shd w:val="clear" w:color="auto" w:fill="FFFFFF"/>
            </w:rPr>
          </w:rPrChange>
        </w:rPr>
      </w:pPr>
      <w:ins w:id="21" w:author="Aslı Deniz Sezer" w:date="2017-02-22T17:38:00Z">
        <w:r w:rsidRPr="00217DEF">
          <w:rPr>
            <w:rFonts w:ascii="Helvetica" w:hAnsi="Helvetica" w:cs="Helvetica"/>
            <w:rPrChange w:id="22" w:author="Aslı Deniz Sezer" w:date="2017-02-22T17:49:00Z">
              <w:rPr/>
            </w:rPrChange>
          </w:rPr>
          <w:br/>
        </w:r>
        <w:r w:rsidR="002141FC">
          <w:rPr>
            <w:rFonts w:ascii="Helvetica" w:hAnsi="Helvetica" w:cs="Helvetica"/>
            <w:color w:val="212121"/>
            <w:sz w:val="21"/>
            <w:szCs w:val="21"/>
            <w:shd w:val="clear" w:color="auto" w:fill="FFFFFF"/>
          </w:rPr>
          <w:t xml:space="preserve">V, </w:t>
        </w:r>
      </w:ins>
      <w:ins w:id="23" w:author="Aslı Deniz Sezer" w:date="2017-02-22T20:53:00Z">
        <w:r w:rsidR="002141FC">
          <w:rPr>
            <w:rFonts w:ascii="Helvetica" w:hAnsi="Helvetica" w:cs="Helvetica"/>
            <w:color w:val="212121"/>
            <w:sz w:val="21"/>
            <w:szCs w:val="21"/>
            <w:shd w:val="clear" w:color="auto" w:fill="FFFFFF"/>
          </w:rPr>
          <w:t>kendisine</w:t>
        </w:r>
      </w:ins>
      <w:ins w:id="24" w:author="Aslı Deniz Sezer" w:date="2017-02-22T17:38:00Z">
        <w:r w:rsidRPr="00217DEF">
          <w:rPr>
            <w:rFonts w:ascii="Helvetica" w:hAnsi="Helvetica" w:cs="Helvetica"/>
            <w:color w:val="212121"/>
            <w:sz w:val="21"/>
            <w:szCs w:val="21"/>
            <w:shd w:val="clear" w:color="auto" w:fill="FFFFFF"/>
            <w:rPrChange w:id="25" w:author="Aslı Deniz Sezer" w:date="2017-02-22T17:49:00Z">
              <w:rPr>
                <w:rFonts w:ascii="Arial" w:hAnsi="Arial" w:cs="Arial"/>
                <w:color w:val="212121"/>
                <w:shd w:val="clear" w:color="auto" w:fill="FFFFFF"/>
              </w:rPr>
            </w:rPrChange>
          </w:rPr>
          <w:t xml:space="preserve">, şu anda </w:t>
        </w:r>
      </w:ins>
      <w:ins w:id="26" w:author="Aslı Deniz Sezer" w:date="2017-02-22T17:39:00Z">
        <w:r w:rsidRPr="00217DEF">
          <w:rPr>
            <w:rFonts w:ascii="Helvetica" w:hAnsi="Helvetica" w:cs="Helvetica"/>
            <w:color w:val="212121"/>
            <w:sz w:val="21"/>
            <w:szCs w:val="21"/>
            <w:shd w:val="clear" w:color="auto" w:fill="FFFFFF"/>
          </w:rPr>
          <w:t xml:space="preserve">sayıları </w:t>
        </w:r>
      </w:ins>
      <w:ins w:id="27" w:author="Aslı Deniz Sezer" w:date="2017-02-22T17:38:00Z">
        <w:r w:rsidRPr="00217DEF">
          <w:rPr>
            <w:rFonts w:ascii="Helvetica" w:hAnsi="Helvetica" w:cs="Helvetica"/>
            <w:color w:val="212121"/>
            <w:sz w:val="21"/>
            <w:szCs w:val="21"/>
            <w:shd w:val="clear" w:color="auto" w:fill="FFFFFF"/>
          </w:rPr>
          <w:t>birkaç milyonu</w:t>
        </w:r>
        <w:r w:rsidRPr="00217DEF">
          <w:rPr>
            <w:rFonts w:ascii="Helvetica" w:hAnsi="Helvetica" w:cs="Helvetica"/>
            <w:color w:val="212121"/>
            <w:sz w:val="21"/>
            <w:szCs w:val="21"/>
            <w:shd w:val="clear" w:color="auto" w:fill="FFFFFF"/>
            <w:rPrChange w:id="28" w:author="Aslı Deniz Sezer" w:date="2017-02-22T17:49:00Z">
              <w:rPr>
                <w:rFonts w:ascii="Arial" w:hAnsi="Arial" w:cs="Arial"/>
                <w:color w:val="212121"/>
                <w:shd w:val="clear" w:color="auto" w:fill="FFFFFF"/>
              </w:rPr>
            </w:rPrChange>
          </w:rPr>
          <w:t xml:space="preserve"> aşan </w:t>
        </w:r>
      </w:ins>
      <w:ins w:id="29" w:author="Aslı Deniz Sezer" w:date="2017-02-22T20:53:00Z">
        <w:r w:rsidR="002141FC">
          <w:rPr>
            <w:rFonts w:ascii="Helvetica" w:hAnsi="Helvetica" w:cs="Helvetica"/>
            <w:color w:val="212121"/>
            <w:sz w:val="21"/>
            <w:szCs w:val="21"/>
            <w:shd w:val="clear" w:color="auto" w:fill="FFFFFF"/>
          </w:rPr>
          <w:t>networkün</w:t>
        </w:r>
      </w:ins>
      <w:ins w:id="30" w:author="Aslı Deniz Sezer" w:date="2017-02-22T17:38:00Z">
        <w:r w:rsidRPr="00217DEF">
          <w:rPr>
            <w:rFonts w:ascii="Helvetica" w:hAnsi="Helvetica" w:cs="Helvetica"/>
            <w:color w:val="212121"/>
            <w:sz w:val="21"/>
            <w:szCs w:val="21"/>
            <w:shd w:val="clear" w:color="auto" w:fill="FFFFFF"/>
          </w:rPr>
          <w:t xml:space="preserve"> kalbinde özel bir noktayı miras bırakıyor. Kişiliği ile</w:t>
        </w:r>
        <w:r w:rsidRPr="00217DEF">
          <w:rPr>
            <w:rFonts w:ascii="Helvetica" w:hAnsi="Helvetica" w:cs="Helvetica"/>
            <w:color w:val="212121"/>
            <w:sz w:val="21"/>
            <w:szCs w:val="21"/>
            <w:shd w:val="clear" w:color="auto" w:fill="FFFFFF"/>
            <w:rPrChange w:id="31" w:author="Aslı Deniz Sezer" w:date="2017-02-22T17:49:00Z">
              <w:rPr>
                <w:rFonts w:ascii="Arial" w:hAnsi="Arial" w:cs="Arial"/>
                <w:color w:val="212121"/>
                <w:shd w:val="clear" w:color="auto" w:fill="FFFFFF"/>
              </w:rPr>
            </w:rPrChange>
          </w:rPr>
          <w:t xml:space="preserve"> çok katmanlı bir </w:t>
        </w:r>
      </w:ins>
      <w:ins w:id="32" w:author="Aslı Deniz Sezer" w:date="2017-02-22T20:53:00Z">
        <w:r w:rsidR="002141FC">
          <w:rPr>
            <w:rFonts w:ascii="Helvetica" w:hAnsi="Helvetica" w:cs="Helvetica"/>
            <w:color w:val="212121"/>
            <w:sz w:val="21"/>
            <w:szCs w:val="21"/>
            <w:shd w:val="clear" w:color="auto" w:fill="FFFFFF"/>
          </w:rPr>
          <w:t>insan</w:t>
        </w:r>
      </w:ins>
      <w:ins w:id="33" w:author="Aslı Deniz Sezer" w:date="2017-02-22T17:38:00Z">
        <w:r w:rsidRPr="00217DEF">
          <w:rPr>
            <w:rFonts w:ascii="Helvetica" w:hAnsi="Helvetica" w:cs="Helvetica"/>
            <w:color w:val="212121"/>
            <w:sz w:val="21"/>
            <w:szCs w:val="21"/>
            <w:shd w:val="clear" w:color="auto" w:fill="FFFFFF"/>
            <w:rPrChange w:id="34" w:author="Aslı Deniz Sezer" w:date="2017-02-22T17:49:00Z">
              <w:rPr>
                <w:rFonts w:ascii="Arial" w:hAnsi="Arial" w:cs="Arial"/>
                <w:color w:val="212121"/>
                <w:shd w:val="clear" w:color="auto" w:fill="FFFFFF"/>
              </w:rPr>
            </w:rPrChange>
          </w:rPr>
          <w:t xml:space="preserve"> olan Bay Bismark, birçokları tarafından V</w:t>
        </w:r>
      </w:ins>
      <w:ins w:id="35" w:author="Aslı Deniz Sezer" w:date="2017-02-22T20:53:00Z">
        <w:r w:rsidR="002141FC">
          <w:rPr>
            <w:rFonts w:ascii="Helvetica" w:hAnsi="Helvetica" w:cs="Helvetica"/>
            <w:color w:val="212121"/>
            <w:sz w:val="21"/>
            <w:szCs w:val="21"/>
            <w:shd w:val="clear" w:color="auto" w:fill="FFFFFF"/>
          </w:rPr>
          <w:t>’nin</w:t>
        </w:r>
      </w:ins>
      <w:ins w:id="36" w:author="Aslı Deniz Sezer" w:date="2017-02-22T17:38:00Z">
        <w:r w:rsidRPr="00217DEF">
          <w:rPr>
            <w:rFonts w:ascii="Helvetica" w:hAnsi="Helvetica" w:cs="Helvetica"/>
            <w:color w:val="212121"/>
            <w:sz w:val="21"/>
            <w:szCs w:val="21"/>
            <w:shd w:val="clear" w:color="auto" w:fill="FFFFFF"/>
            <w:rPrChange w:id="37" w:author="Aslı Deniz Sezer" w:date="2017-02-22T17:49:00Z">
              <w:rPr>
                <w:rFonts w:ascii="Arial" w:hAnsi="Arial" w:cs="Arial"/>
                <w:color w:val="212121"/>
                <w:shd w:val="clear" w:color="auto" w:fill="FFFFFF"/>
              </w:rPr>
            </w:rPrChange>
          </w:rPr>
          <w:t xml:space="preserve"> içinde güçlü bir denge kuvveti </w:t>
        </w:r>
      </w:ins>
      <w:ins w:id="38" w:author="Aslı Deniz Sezer" w:date="2017-02-22T20:53:00Z">
        <w:r w:rsidR="002141FC">
          <w:rPr>
            <w:rFonts w:ascii="Helvetica" w:hAnsi="Helvetica" w:cs="Helvetica"/>
            <w:color w:val="212121"/>
            <w:sz w:val="21"/>
            <w:szCs w:val="21"/>
            <w:shd w:val="clear" w:color="auto" w:fill="FFFFFF"/>
          </w:rPr>
          <w:t xml:space="preserve">olduğunu </w:t>
        </w:r>
      </w:ins>
      <w:ins w:id="39" w:author="Aslı Deniz Sezer" w:date="2017-02-22T17:38:00Z">
        <w:r w:rsidR="002141FC">
          <w:rPr>
            <w:rFonts w:ascii="Helvetica" w:hAnsi="Helvetica" w:cs="Helvetica" w:hint="eastAsia"/>
            <w:color w:val="212121"/>
            <w:sz w:val="21"/>
            <w:szCs w:val="21"/>
            <w:shd w:val="clear" w:color="auto" w:fill="FFFFFF"/>
          </w:rPr>
          <w:t>düşünür</w:t>
        </w:r>
        <w:r w:rsidRPr="00217DEF">
          <w:rPr>
            <w:rFonts w:ascii="Helvetica" w:hAnsi="Helvetica" w:cs="Helvetica"/>
            <w:color w:val="212121"/>
            <w:sz w:val="21"/>
            <w:szCs w:val="21"/>
            <w:shd w:val="clear" w:color="auto" w:fill="FFFFFF"/>
            <w:rPrChange w:id="40" w:author="Aslı Deniz Sezer" w:date="2017-02-22T17:49:00Z">
              <w:rPr>
                <w:rFonts w:ascii="Arial" w:hAnsi="Arial" w:cs="Arial"/>
                <w:color w:val="212121"/>
                <w:shd w:val="clear" w:color="auto" w:fill="FFFFFF"/>
              </w:rPr>
            </w:rPrChange>
          </w:rPr>
          <w:t xml:space="preserve">. </w:t>
        </w:r>
      </w:ins>
    </w:p>
    <w:p w14:paraId="5A28C4F3" w14:textId="53A68EAE" w:rsidR="003721C9" w:rsidRPr="00217DEF" w:rsidRDefault="003721C9" w:rsidP="00A700FD">
      <w:pPr>
        <w:spacing w:before="225" w:after="225" w:line="360" w:lineRule="atLeast"/>
        <w:textAlignment w:val="baseline"/>
        <w:rPr>
          <w:ins w:id="41" w:author="Aslı Deniz Sezer" w:date="2017-02-22T17:38:00Z"/>
          <w:rFonts w:ascii="Helvetica" w:hAnsi="Helvetica" w:cs="Helvetica"/>
          <w:b/>
          <w:color w:val="363636"/>
          <w:sz w:val="21"/>
          <w:szCs w:val="21"/>
        </w:rPr>
      </w:pPr>
      <w:ins w:id="42" w:author="Aslı Deniz Sezer" w:date="2017-02-22T17:38:00Z">
        <w:r w:rsidRPr="00217DEF">
          <w:rPr>
            <w:rFonts w:ascii="Helvetica" w:hAnsi="Helvetica" w:cs="Helvetica"/>
            <w:color w:val="212121"/>
            <w:sz w:val="21"/>
            <w:szCs w:val="21"/>
            <w:shd w:val="clear" w:color="auto" w:fill="FFFFFF"/>
            <w:rPrChange w:id="43" w:author="Aslı Deniz Sezer" w:date="2017-02-22T17:49:00Z">
              <w:rPr>
                <w:rFonts w:ascii="Arial" w:hAnsi="Arial" w:cs="Arial"/>
                <w:color w:val="212121"/>
                <w:shd w:val="clear" w:color="auto" w:fill="FFFFFF"/>
              </w:rPr>
            </w:rPrChange>
          </w:rPr>
          <w:t xml:space="preserve">Bay Bismark dokuz yaşında evden ayrıldı ve </w:t>
        </w:r>
      </w:ins>
      <w:ins w:id="44" w:author="Aslı Deniz Sezer" w:date="2017-02-22T17:41:00Z">
        <w:r w:rsidRPr="00217DEF">
          <w:rPr>
            <w:rFonts w:ascii="Helvetica" w:hAnsi="Helvetica" w:cs="Helvetica"/>
            <w:color w:val="212121"/>
            <w:sz w:val="21"/>
            <w:szCs w:val="21"/>
            <w:shd w:val="clear" w:color="auto" w:fill="FFFFFF"/>
          </w:rPr>
          <w:t xml:space="preserve">17 yaşına kadar </w:t>
        </w:r>
      </w:ins>
      <w:ins w:id="45" w:author="Aslı Deniz Sezer" w:date="2017-02-22T17:38:00Z">
        <w:r w:rsidRPr="00217DEF">
          <w:rPr>
            <w:rFonts w:ascii="Helvetica" w:hAnsi="Helvetica" w:cs="Helvetica"/>
            <w:color w:val="212121"/>
            <w:sz w:val="21"/>
            <w:szCs w:val="21"/>
            <w:shd w:val="clear" w:color="auto" w:fill="FFFFFF"/>
          </w:rPr>
          <w:t>elektriği</w:t>
        </w:r>
        <w:r w:rsidRPr="00217DEF">
          <w:rPr>
            <w:rFonts w:ascii="Helvetica" w:hAnsi="Helvetica" w:cs="Helvetica"/>
            <w:color w:val="212121"/>
            <w:sz w:val="21"/>
            <w:szCs w:val="21"/>
            <w:shd w:val="clear" w:color="auto" w:fill="FFFFFF"/>
            <w:rPrChange w:id="46" w:author="Aslı Deniz Sezer" w:date="2017-02-22T17:49:00Z">
              <w:rPr>
                <w:rFonts w:ascii="Arial" w:hAnsi="Arial" w:cs="Arial"/>
                <w:color w:val="212121"/>
                <w:shd w:val="clear" w:color="auto" w:fill="FFFFFF"/>
              </w:rPr>
            </w:rPrChange>
          </w:rPr>
          <w:t>, ısıtma</w:t>
        </w:r>
      </w:ins>
      <w:ins w:id="47" w:author="Aslı Deniz Sezer" w:date="2017-02-22T17:42:00Z">
        <w:r w:rsidRPr="00217DEF">
          <w:rPr>
            <w:rFonts w:ascii="Helvetica" w:hAnsi="Helvetica" w:cs="Helvetica"/>
            <w:color w:val="212121"/>
            <w:sz w:val="21"/>
            <w:szCs w:val="21"/>
            <w:shd w:val="clear" w:color="auto" w:fill="FFFFFF"/>
          </w:rPr>
          <w:t>sı</w:t>
        </w:r>
      </w:ins>
      <w:ins w:id="48" w:author="Aslı Deniz Sezer" w:date="2017-02-22T17:38:00Z">
        <w:r w:rsidRPr="00217DEF">
          <w:rPr>
            <w:rFonts w:ascii="Helvetica" w:hAnsi="Helvetica" w:cs="Helvetica"/>
            <w:color w:val="212121"/>
            <w:sz w:val="21"/>
            <w:szCs w:val="21"/>
            <w:shd w:val="clear" w:color="auto" w:fill="FFFFFF"/>
            <w:rPrChange w:id="49" w:author="Aslı Deniz Sezer" w:date="2017-02-22T17:49:00Z">
              <w:rPr>
                <w:rFonts w:ascii="Arial" w:hAnsi="Arial" w:cs="Arial"/>
                <w:color w:val="212121"/>
                <w:shd w:val="clear" w:color="auto" w:fill="FFFFFF"/>
              </w:rPr>
            </w:rPrChange>
          </w:rPr>
          <w:t xml:space="preserve"> veya </w:t>
        </w:r>
        <w:r w:rsidRPr="00217DEF">
          <w:rPr>
            <w:rFonts w:ascii="Helvetica" w:hAnsi="Helvetica" w:cs="Helvetica"/>
            <w:color w:val="212121"/>
            <w:sz w:val="21"/>
            <w:szCs w:val="21"/>
            <w:shd w:val="clear" w:color="auto" w:fill="FFFFFF"/>
          </w:rPr>
          <w:t xml:space="preserve">diğer modern olanaklara </w:t>
        </w:r>
      </w:ins>
      <w:ins w:id="50" w:author="Aslı Deniz Sezer" w:date="2017-02-22T17:58:00Z">
        <w:r w:rsidR="00C927C8">
          <w:rPr>
            <w:rFonts w:ascii="Helvetica" w:hAnsi="Helvetica" w:cs="Helvetica"/>
            <w:color w:val="212121"/>
            <w:sz w:val="21"/>
            <w:szCs w:val="21"/>
            <w:shd w:val="clear" w:color="auto" w:fill="FFFFFF"/>
          </w:rPr>
          <w:t xml:space="preserve">sahip </w:t>
        </w:r>
      </w:ins>
      <w:ins w:id="51" w:author="Aslı Deniz Sezer" w:date="2017-02-22T17:38:00Z">
        <w:r w:rsidRPr="00217DEF">
          <w:rPr>
            <w:rFonts w:ascii="Helvetica" w:hAnsi="Helvetica" w:cs="Helvetica"/>
            <w:color w:val="212121"/>
            <w:sz w:val="21"/>
            <w:szCs w:val="21"/>
            <w:shd w:val="clear" w:color="auto" w:fill="FFFFFF"/>
          </w:rPr>
          <w:t xml:space="preserve">olmadan, </w:t>
        </w:r>
      </w:ins>
      <w:ins w:id="52" w:author="Aslı Deniz Sezer" w:date="2017-02-22T17:41:00Z">
        <w:r w:rsidRPr="00217DEF">
          <w:rPr>
            <w:rFonts w:ascii="Helvetica" w:hAnsi="Helvetica" w:cs="Helvetica"/>
            <w:color w:val="212121"/>
            <w:sz w:val="21"/>
            <w:szCs w:val="21"/>
            <w:shd w:val="clear" w:color="auto" w:fill="FFFFFF"/>
          </w:rPr>
          <w:t xml:space="preserve">Filipinler dağlarında yaşamaya </w:t>
        </w:r>
      </w:ins>
      <w:ins w:id="53" w:author="Aslı Deniz Sezer" w:date="2017-02-22T17:38:00Z">
        <w:r w:rsidRPr="00217DEF">
          <w:rPr>
            <w:rFonts w:ascii="Helvetica" w:hAnsi="Helvetica" w:cs="Helvetica"/>
            <w:color w:val="212121"/>
            <w:sz w:val="21"/>
            <w:szCs w:val="21"/>
            <w:shd w:val="clear" w:color="auto" w:fill="FFFFFF"/>
          </w:rPr>
          <w:t>başladı. Kurucumuz</w:t>
        </w:r>
        <w:r w:rsidRPr="00217DEF">
          <w:rPr>
            <w:rFonts w:ascii="Helvetica" w:hAnsi="Helvetica" w:cs="Helvetica"/>
            <w:color w:val="212121"/>
            <w:sz w:val="21"/>
            <w:szCs w:val="21"/>
            <w:shd w:val="clear" w:color="auto" w:fill="FFFFFF"/>
            <w:rPrChange w:id="54" w:author="Aslı Deniz Sezer" w:date="2017-02-22T17:49:00Z">
              <w:rPr>
                <w:rFonts w:ascii="Arial" w:hAnsi="Arial" w:cs="Arial"/>
                <w:color w:val="212121"/>
                <w:shd w:val="clear" w:color="auto" w:fill="FFFFFF"/>
              </w:rPr>
            </w:rPrChange>
          </w:rPr>
          <w:t>, aynı zamanda bir yoga eğit</w:t>
        </w:r>
        <w:r w:rsidRPr="00217DEF">
          <w:rPr>
            <w:rFonts w:ascii="Helvetica" w:hAnsi="Helvetica" w:cs="Helvetica"/>
            <w:color w:val="212121"/>
            <w:sz w:val="21"/>
            <w:szCs w:val="21"/>
            <w:shd w:val="clear" w:color="auto" w:fill="FFFFFF"/>
          </w:rPr>
          <w:t>meni ve Taekwondo'da üçüncü</w:t>
        </w:r>
      </w:ins>
      <w:ins w:id="55" w:author="Aslı Deniz Sezer" w:date="2017-02-22T17:43:00Z">
        <w:r w:rsidRPr="00217DEF">
          <w:rPr>
            <w:rFonts w:ascii="Helvetica" w:hAnsi="Helvetica" w:cs="Helvetica"/>
            <w:color w:val="212121"/>
            <w:sz w:val="21"/>
            <w:szCs w:val="21"/>
            <w:shd w:val="clear" w:color="auto" w:fill="FFFFFF"/>
          </w:rPr>
          <w:t xml:space="preserve"> kuşak derecesine sahiptir</w:t>
        </w:r>
      </w:ins>
      <w:ins w:id="56" w:author="Aslı Deniz Sezer" w:date="2017-02-22T17:38:00Z">
        <w:r w:rsidRPr="00217DEF">
          <w:rPr>
            <w:rFonts w:ascii="Helvetica" w:hAnsi="Helvetica" w:cs="Helvetica"/>
            <w:color w:val="212121"/>
            <w:sz w:val="21"/>
            <w:szCs w:val="21"/>
            <w:shd w:val="clear" w:color="auto" w:fill="FFFFFF"/>
            <w:rPrChange w:id="57" w:author="Aslı Deniz Sezer" w:date="2017-02-22T17:49:00Z">
              <w:rPr>
                <w:rFonts w:ascii="Arial" w:hAnsi="Arial" w:cs="Arial"/>
                <w:color w:val="212121"/>
                <w:shd w:val="clear" w:color="auto" w:fill="FFFFFF"/>
              </w:rPr>
            </w:rPrChange>
          </w:rPr>
          <w:t>.</w:t>
        </w:r>
      </w:ins>
    </w:p>
    <w:p w14:paraId="16DF916F" w14:textId="212A1781" w:rsidR="00D04EFA" w:rsidRPr="00217DEF" w:rsidRDefault="00D04EFA" w:rsidP="00A700FD">
      <w:pPr>
        <w:spacing w:before="225" w:after="225" w:line="360" w:lineRule="atLeast"/>
        <w:textAlignment w:val="baseline"/>
        <w:rPr>
          <w:ins w:id="58" w:author="Aslı Deniz Sezer" w:date="2017-02-22T17:44:00Z"/>
          <w:rFonts w:ascii="Helvetica" w:hAnsi="Helvetica" w:cs="Helvetica"/>
          <w:b/>
          <w:color w:val="363636"/>
          <w:sz w:val="21"/>
          <w:szCs w:val="21"/>
        </w:rPr>
      </w:pPr>
      <w:ins w:id="59" w:author="Aslı Deniz Sezer" w:date="2017-02-22T17:44:00Z">
        <w:r w:rsidRPr="00217DEF">
          <w:rPr>
            <w:rFonts w:ascii="Helvetica" w:hAnsi="Helvetica" w:cs="Helvetica"/>
            <w:color w:val="212121"/>
            <w:sz w:val="21"/>
            <w:szCs w:val="21"/>
            <w:shd w:val="clear" w:color="auto" w:fill="FFFFFF"/>
            <w:rPrChange w:id="60" w:author="Aslı Deniz Sezer" w:date="2017-02-22T17:49:00Z">
              <w:rPr>
                <w:rFonts w:ascii="Arial" w:hAnsi="Arial" w:cs="Arial"/>
                <w:color w:val="212121"/>
                <w:shd w:val="clear" w:color="auto" w:fill="FFFFFF"/>
              </w:rPr>
            </w:rPrChange>
          </w:rPr>
          <w:t xml:space="preserve">Bay Bismark'ın ruhani arka planı ve doğuştan gelen liderlik nitelikleri ona grubun içinde oynadığı çeşitli rolleri yönetme gücünü vermiştir. İş dünyasına girmesi Filipinler'deki büyük bir üniversitede dövüş sanatları eğitmeni olarak çalışırken gerçekleşmiştir. </w:t>
        </w:r>
      </w:ins>
      <w:ins w:id="61" w:author="Aslı Deniz Sezer" w:date="2017-02-22T20:56:00Z">
        <w:r w:rsidR="001E13BC">
          <w:rPr>
            <w:rFonts w:ascii="Helvetica" w:hAnsi="Helvetica" w:cs="Helvetica"/>
            <w:color w:val="212121"/>
            <w:sz w:val="21"/>
            <w:szCs w:val="21"/>
            <w:shd w:val="clear" w:color="auto" w:fill="FFFFFF"/>
          </w:rPr>
          <w:t xml:space="preserve">Bu da, </w:t>
        </w:r>
      </w:ins>
      <w:ins w:id="62" w:author="Aslı Deniz Sezer" w:date="2017-02-22T17:44:00Z">
        <w:r w:rsidRPr="00217DEF">
          <w:rPr>
            <w:rFonts w:ascii="Helvetica" w:hAnsi="Helvetica" w:cs="Helvetica"/>
            <w:color w:val="212121"/>
            <w:sz w:val="21"/>
            <w:szCs w:val="21"/>
            <w:shd w:val="clear" w:color="auto" w:fill="FFFFFF"/>
            <w:rPrChange w:id="63" w:author="Aslı Deniz Sezer" w:date="2017-02-22T17:49:00Z">
              <w:rPr>
                <w:rFonts w:ascii="Arial" w:hAnsi="Arial" w:cs="Arial"/>
                <w:color w:val="212121"/>
                <w:shd w:val="clear" w:color="auto" w:fill="FFFFFF"/>
              </w:rPr>
            </w:rPrChange>
          </w:rPr>
          <w:t>V Kurucusu</w:t>
        </w:r>
        <w:r w:rsidR="001E13BC">
          <w:rPr>
            <w:rFonts w:ascii="Helvetica" w:hAnsi="Helvetica" w:cs="Helvetica"/>
            <w:color w:val="212121"/>
            <w:sz w:val="21"/>
            <w:szCs w:val="21"/>
            <w:shd w:val="clear" w:color="auto" w:fill="FFFFFF"/>
          </w:rPr>
          <w:t xml:space="preserve"> Dato 'Sri Vijay </w:t>
        </w:r>
        <w:r w:rsidR="001E13BC">
          <w:rPr>
            <w:rFonts w:ascii="Helvetica" w:hAnsi="Helvetica" w:cs="Helvetica" w:hint="eastAsia"/>
            <w:color w:val="212121"/>
            <w:sz w:val="21"/>
            <w:szCs w:val="21"/>
            <w:shd w:val="clear" w:color="auto" w:fill="FFFFFF"/>
          </w:rPr>
          <w:t>Eswaran'ı</w:t>
        </w:r>
        <w:r w:rsidRPr="00217DEF">
          <w:rPr>
            <w:rFonts w:ascii="Helvetica" w:hAnsi="Helvetica" w:cs="Helvetica"/>
            <w:color w:val="212121"/>
            <w:sz w:val="21"/>
            <w:szCs w:val="21"/>
            <w:shd w:val="clear" w:color="auto" w:fill="FFFFFF"/>
            <w:rPrChange w:id="64" w:author="Aslı Deniz Sezer" w:date="2017-02-22T17:49:00Z">
              <w:rPr>
                <w:rFonts w:ascii="Arial" w:hAnsi="Arial" w:cs="Arial"/>
                <w:color w:val="212121"/>
                <w:shd w:val="clear" w:color="auto" w:fill="FFFFFF"/>
              </w:rPr>
            </w:rPrChange>
          </w:rPr>
          <w:t xml:space="preserve"> tanıdığı zamana denk gelir. Vedik Felsefesi ve maneviyat üzerindeki ortak </w:t>
        </w:r>
      </w:ins>
      <w:ins w:id="65" w:author="Aslı Deniz Sezer" w:date="2017-02-22T17:45:00Z">
        <w:r w:rsidRPr="00217DEF">
          <w:rPr>
            <w:rFonts w:ascii="Helvetica" w:hAnsi="Helvetica" w:cs="Helvetica"/>
            <w:color w:val="212121"/>
            <w:sz w:val="21"/>
            <w:szCs w:val="21"/>
            <w:shd w:val="clear" w:color="auto" w:fill="FFFFFF"/>
            <w:rPrChange w:id="66" w:author="Aslı Deniz Sezer" w:date="2017-02-22T17:49:00Z">
              <w:rPr>
                <w:rFonts w:ascii="Arial" w:hAnsi="Arial" w:cs="Arial"/>
                <w:color w:val="212121"/>
                <w:shd w:val="clear" w:color="auto" w:fill="FFFFFF"/>
              </w:rPr>
            </w:rPrChange>
          </w:rPr>
          <w:t>ilgileri</w:t>
        </w:r>
      </w:ins>
      <w:ins w:id="67" w:author="Aslı Deniz Sezer" w:date="2017-02-22T17:44:00Z">
        <w:r w:rsidRPr="00217DEF">
          <w:rPr>
            <w:rFonts w:ascii="Helvetica" w:hAnsi="Helvetica" w:cs="Helvetica"/>
            <w:color w:val="212121"/>
            <w:sz w:val="21"/>
            <w:szCs w:val="21"/>
            <w:shd w:val="clear" w:color="auto" w:fill="FFFFFF"/>
            <w:rPrChange w:id="68" w:author="Aslı Deniz Sezer" w:date="2017-02-22T17:49:00Z">
              <w:rPr>
                <w:rFonts w:ascii="Arial" w:hAnsi="Arial" w:cs="Arial"/>
                <w:color w:val="212121"/>
                <w:shd w:val="clear" w:color="auto" w:fill="FFFFFF"/>
              </w:rPr>
            </w:rPrChange>
          </w:rPr>
          <w:t xml:space="preserve"> onları bir araya getirdi. Kısa bir süre sonra, bugün küresel bir iş haline dönüşen küçük bir network pazarlama şirketi kuruldu.</w:t>
        </w:r>
      </w:ins>
    </w:p>
    <w:p w14:paraId="00BE6617" w14:textId="66D479D1" w:rsidR="00217DEF" w:rsidRPr="00217DEF" w:rsidRDefault="00217DEF" w:rsidP="00A700FD">
      <w:pPr>
        <w:spacing w:before="225" w:after="225" w:line="360" w:lineRule="atLeast"/>
        <w:textAlignment w:val="baseline"/>
        <w:rPr>
          <w:ins w:id="69" w:author="Aslı Deniz Sezer" w:date="2017-02-22T17:46:00Z"/>
          <w:rFonts w:ascii="Helvetica" w:hAnsi="Helvetica" w:cs="Helvetica"/>
          <w:color w:val="212121"/>
          <w:sz w:val="21"/>
          <w:szCs w:val="21"/>
          <w:shd w:val="clear" w:color="auto" w:fill="FFFFFF"/>
          <w:rPrChange w:id="70" w:author="Aslı Deniz Sezer" w:date="2017-02-22T17:49:00Z">
            <w:rPr>
              <w:ins w:id="71" w:author="Aslı Deniz Sezer" w:date="2017-02-22T17:46:00Z"/>
              <w:rFonts w:ascii="Arial" w:hAnsi="Arial" w:cs="Arial"/>
              <w:color w:val="212121"/>
              <w:shd w:val="clear" w:color="auto" w:fill="FFFFFF"/>
            </w:rPr>
          </w:rPrChange>
        </w:rPr>
      </w:pPr>
      <w:ins w:id="72" w:author="Aslı Deniz Sezer" w:date="2017-02-22T17:46:00Z">
        <w:r w:rsidRPr="00217DEF">
          <w:rPr>
            <w:rFonts w:ascii="Helvetica" w:hAnsi="Helvetica" w:cs="Helvetica"/>
            <w:color w:val="212121"/>
            <w:sz w:val="21"/>
            <w:szCs w:val="21"/>
            <w:shd w:val="clear" w:color="auto" w:fill="FFFFFF"/>
            <w:rPrChange w:id="73" w:author="Aslı Deniz Sezer" w:date="2017-02-22T17:49:00Z">
              <w:rPr>
                <w:rFonts w:ascii="Arial" w:hAnsi="Arial" w:cs="Arial"/>
                <w:color w:val="212121"/>
                <w:shd w:val="clear" w:color="auto" w:fill="FFFFFF"/>
              </w:rPr>
            </w:rPrChange>
          </w:rPr>
          <w:t>Bay Bismark, sadece iş ilişkileri kurmak değil</w:t>
        </w:r>
      </w:ins>
      <w:ins w:id="74" w:author="Aslı Deniz Sezer" w:date="2017-02-22T20:57:00Z">
        <w:r w:rsidR="001E13BC">
          <w:rPr>
            <w:rFonts w:ascii="Helvetica" w:hAnsi="Helvetica" w:cs="Helvetica"/>
            <w:color w:val="212121"/>
            <w:sz w:val="21"/>
            <w:szCs w:val="21"/>
            <w:shd w:val="clear" w:color="auto" w:fill="FFFFFF"/>
          </w:rPr>
          <w:t>,</w:t>
        </w:r>
      </w:ins>
      <w:ins w:id="75" w:author="Aslı Deniz Sezer" w:date="2017-02-22T17:46:00Z">
        <w:r w:rsidRPr="00217DEF">
          <w:rPr>
            <w:rFonts w:ascii="Helvetica" w:hAnsi="Helvetica" w:cs="Helvetica"/>
            <w:color w:val="212121"/>
            <w:sz w:val="21"/>
            <w:szCs w:val="21"/>
            <w:shd w:val="clear" w:color="auto" w:fill="FFFFFF"/>
            <w:rPrChange w:id="76" w:author="Aslı Deniz Sezer" w:date="2017-02-22T17:49:00Z">
              <w:rPr>
                <w:rFonts w:ascii="Arial" w:hAnsi="Arial" w:cs="Arial"/>
                <w:color w:val="212121"/>
                <w:shd w:val="clear" w:color="auto" w:fill="FFFFFF"/>
              </w:rPr>
            </w:rPrChange>
          </w:rPr>
          <w:t xml:space="preserve"> müşterileri ve meslektaşları ile samimi dostluklar kurarak şirkette aktif bir rol oynamaktadır. İlgisi ve kararları, ekonomik, sosyal ya da ırksal kökenleri ne olursa olsun insanlara yardım etme arzusu tarafından yönlendirilir. Başarı, maddi başarılara değil, başkalarına anlamlı hizmet sunarak ve manevi büyüme yoluyla elde edilen iç tatmin ve barış üzerine inşa edilmiştir. </w:t>
        </w:r>
      </w:ins>
    </w:p>
    <w:p w14:paraId="2ACA548E" w14:textId="00522B7C" w:rsidR="00217DEF" w:rsidRPr="00217DEF" w:rsidRDefault="00217DEF" w:rsidP="00A700FD">
      <w:pPr>
        <w:spacing w:before="225" w:after="225" w:line="360" w:lineRule="atLeast"/>
        <w:textAlignment w:val="baseline"/>
        <w:rPr>
          <w:ins w:id="77" w:author="Aslı Deniz Sezer" w:date="2017-02-22T17:48:00Z"/>
          <w:rFonts w:ascii="Helvetica" w:hAnsi="Helvetica" w:cs="Helvetica"/>
          <w:color w:val="212121"/>
          <w:sz w:val="21"/>
          <w:szCs w:val="21"/>
          <w:shd w:val="clear" w:color="auto" w:fill="FFFFFF"/>
          <w:rPrChange w:id="78" w:author="Aslı Deniz Sezer" w:date="2017-02-22T17:49:00Z">
            <w:rPr>
              <w:ins w:id="79" w:author="Aslı Deniz Sezer" w:date="2017-02-22T17:48:00Z"/>
              <w:rFonts w:ascii="Arial" w:hAnsi="Arial" w:cs="Arial"/>
              <w:color w:val="212121"/>
              <w:shd w:val="clear" w:color="auto" w:fill="FFFFFF"/>
            </w:rPr>
          </w:rPrChange>
        </w:rPr>
      </w:pPr>
      <w:ins w:id="80" w:author="Aslı Deniz Sezer" w:date="2017-02-22T17:46:00Z">
        <w:r w:rsidRPr="00217DEF">
          <w:rPr>
            <w:rFonts w:ascii="Helvetica" w:hAnsi="Helvetica" w:cs="Helvetica"/>
            <w:color w:val="212121"/>
            <w:sz w:val="21"/>
            <w:szCs w:val="21"/>
            <w:shd w:val="clear" w:color="auto" w:fill="FFFFFF"/>
            <w:rPrChange w:id="81" w:author="Aslı Deniz Sezer" w:date="2017-02-22T17:49:00Z">
              <w:rPr>
                <w:rFonts w:ascii="Arial" w:hAnsi="Arial" w:cs="Arial"/>
                <w:color w:val="212121"/>
                <w:shd w:val="clear" w:color="auto" w:fill="FFFFFF"/>
              </w:rPr>
            </w:rPrChange>
          </w:rPr>
          <w:t xml:space="preserve">Haziran 2010'da, </w:t>
        </w:r>
      </w:ins>
      <w:ins w:id="82" w:author="Aslı Deniz Sezer" w:date="2017-02-22T17:47:00Z">
        <w:r w:rsidRPr="00217DEF">
          <w:rPr>
            <w:rFonts w:ascii="Helvetica" w:hAnsi="Helvetica" w:cs="Helvetica"/>
            <w:i/>
            <w:color w:val="212121"/>
            <w:sz w:val="21"/>
            <w:szCs w:val="21"/>
            <w:shd w:val="clear" w:color="auto" w:fill="FFFFFF"/>
            <w:rPrChange w:id="83" w:author="Aslı Deniz Sezer" w:date="2017-02-22T17:49:00Z">
              <w:rPr>
                <w:rFonts w:ascii="Arial" w:hAnsi="Arial" w:cs="Arial"/>
                <w:i/>
                <w:color w:val="212121"/>
                <w:shd w:val="clear" w:color="auto" w:fill="FFFFFF"/>
              </w:rPr>
            </w:rPrChange>
          </w:rPr>
          <w:t xml:space="preserve">V-Malezya 2010 sırasında </w:t>
        </w:r>
      </w:ins>
      <w:ins w:id="84" w:author="Aslı Deniz Sezer" w:date="2017-02-22T17:48:00Z">
        <w:r w:rsidRPr="00217DEF">
          <w:rPr>
            <w:rFonts w:ascii="Helvetica" w:hAnsi="Helvetica" w:cs="Helvetica"/>
            <w:color w:val="212121"/>
            <w:sz w:val="21"/>
            <w:szCs w:val="21"/>
            <w:shd w:val="clear" w:color="auto" w:fill="FFFFFF"/>
            <w:rPrChange w:id="85" w:author="Aslı Deniz Sezer" w:date="2017-02-22T17:49:00Z">
              <w:rPr>
                <w:rFonts w:ascii="Arial" w:hAnsi="Arial" w:cs="Arial"/>
                <w:color w:val="212121"/>
                <w:shd w:val="clear" w:color="auto" w:fill="FFFFFF"/>
              </w:rPr>
            </w:rPrChange>
          </w:rPr>
          <w:t xml:space="preserve">ilk kitabı </w:t>
        </w:r>
      </w:ins>
      <w:ins w:id="86" w:author="Aslı Deniz Sezer" w:date="2017-02-22T17:46:00Z">
        <w:r w:rsidRPr="00217DEF">
          <w:rPr>
            <w:rFonts w:ascii="Helvetica" w:hAnsi="Helvetica" w:cs="Helvetica"/>
            <w:i/>
            <w:color w:val="212121"/>
            <w:sz w:val="21"/>
            <w:szCs w:val="21"/>
            <w:shd w:val="clear" w:color="auto" w:fill="FFFFFF"/>
            <w:rPrChange w:id="87" w:author="Aslı Deniz Sezer" w:date="2017-02-22T17:49:00Z">
              <w:rPr>
                <w:rFonts w:ascii="Arial" w:hAnsi="Arial" w:cs="Arial"/>
                <w:color w:val="212121"/>
                <w:shd w:val="clear" w:color="auto" w:fill="FFFFFF"/>
              </w:rPr>
            </w:rPrChange>
          </w:rPr>
          <w:t xml:space="preserve">The Gem Collection: </w:t>
        </w:r>
      </w:ins>
      <w:ins w:id="88" w:author="Aslı Deniz Sezer" w:date="2017-02-22T18:00:00Z">
        <w:r w:rsidR="00D6499C">
          <w:rPr>
            <w:rFonts w:ascii="Helvetica" w:hAnsi="Helvetica" w:cs="Helvetica"/>
            <w:i/>
            <w:color w:val="212121"/>
            <w:sz w:val="21"/>
            <w:szCs w:val="21"/>
            <w:shd w:val="clear" w:color="auto" w:fill="FFFFFF"/>
          </w:rPr>
          <w:t>A Complication of Wisdom</w:t>
        </w:r>
      </w:ins>
      <w:ins w:id="89" w:author="Aslı Deniz Sezer" w:date="2017-02-22T17:47:00Z">
        <w:r w:rsidRPr="00217DEF">
          <w:rPr>
            <w:rFonts w:ascii="Helvetica" w:hAnsi="Helvetica" w:cs="Helvetica"/>
            <w:i/>
            <w:color w:val="212121"/>
            <w:sz w:val="21"/>
            <w:szCs w:val="21"/>
            <w:shd w:val="clear" w:color="auto" w:fill="FFFFFF"/>
            <w:rPrChange w:id="90" w:author="Aslı Deniz Sezer" w:date="2017-02-22T17:49:00Z">
              <w:rPr>
                <w:rFonts w:ascii="Arial" w:hAnsi="Arial" w:cs="Arial"/>
                <w:color w:val="212121"/>
                <w:shd w:val="clear" w:color="auto" w:fill="FFFFFF"/>
              </w:rPr>
            </w:rPrChange>
          </w:rPr>
          <w:t xml:space="preserve"> </w:t>
        </w:r>
        <w:r w:rsidRPr="00217DEF">
          <w:rPr>
            <w:rFonts w:ascii="Helvetica" w:hAnsi="Helvetica" w:cs="Helvetica"/>
            <w:color w:val="212121"/>
            <w:sz w:val="21"/>
            <w:szCs w:val="21"/>
            <w:shd w:val="clear" w:color="auto" w:fill="FFFFFF"/>
            <w:rPrChange w:id="91" w:author="Aslı Deniz Sezer" w:date="2017-02-22T17:49:00Z">
              <w:rPr>
                <w:rFonts w:ascii="Arial" w:hAnsi="Arial" w:cs="Arial"/>
                <w:color w:val="212121"/>
                <w:shd w:val="clear" w:color="auto" w:fill="FFFFFF"/>
              </w:rPr>
            </w:rPrChange>
          </w:rPr>
          <w:t>i</w:t>
        </w:r>
      </w:ins>
      <w:ins w:id="92" w:author="Aslı Deniz Sezer" w:date="2017-02-22T17:46:00Z">
        <w:r w:rsidRPr="00217DEF">
          <w:rPr>
            <w:rFonts w:ascii="Helvetica" w:hAnsi="Helvetica" w:cs="Helvetica"/>
            <w:color w:val="212121"/>
            <w:sz w:val="21"/>
            <w:szCs w:val="21"/>
            <w:shd w:val="clear" w:color="auto" w:fill="FFFFFF"/>
            <w:rPrChange w:id="93" w:author="Aslı Deniz Sezer" w:date="2017-02-22T17:49:00Z">
              <w:rPr>
                <w:rFonts w:ascii="Arial" w:hAnsi="Arial" w:cs="Arial"/>
                <w:color w:val="212121"/>
                <w:shd w:val="clear" w:color="auto" w:fill="FFFFFF"/>
              </w:rPr>
            </w:rPrChange>
          </w:rPr>
          <w:t>le birlikte zaten etkileyici</w:t>
        </w:r>
      </w:ins>
      <w:ins w:id="94" w:author="Aslı Deniz Sezer" w:date="2017-02-22T20:57:00Z">
        <w:r w:rsidR="001E13BC">
          <w:rPr>
            <w:rFonts w:ascii="Helvetica" w:hAnsi="Helvetica" w:cs="Helvetica"/>
            <w:color w:val="212121"/>
            <w:sz w:val="21"/>
            <w:szCs w:val="21"/>
            <w:shd w:val="clear" w:color="auto" w:fill="FFFFFF"/>
          </w:rPr>
          <w:t xml:space="preserve"> olan</w:t>
        </w:r>
      </w:ins>
      <w:ins w:id="95" w:author="Aslı Deniz Sezer" w:date="2017-02-22T17:46:00Z">
        <w:r w:rsidRPr="00217DEF">
          <w:rPr>
            <w:rFonts w:ascii="Helvetica" w:hAnsi="Helvetica" w:cs="Helvetica"/>
            <w:color w:val="212121"/>
            <w:sz w:val="21"/>
            <w:szCs w:val="21"/>
            <w:shd w:val="clear" w:color="auto" w:fill="FFFFFF"/>
            <w:rPrChange w:id="96" w:author="Aslı Deniz Sezer" w:date="2017-02-22T17:49:00Z">
              <w:rPr>
                <w:rFonts w:ascii="Arial" w:hAnsi="Arial" w:cs="Arial"/>
                <w:color w:val="212121"/>
                <w:shd w:val="clear" w:color="auto" w:fill="FFFFFF"/>
              </w:rPr>
            </w:rPrChange>
          </w:rPr>
          <w:t xml:space="preserve"> dosyasına "yazar" </w:t>
        </w:r>
      </w:ins>
      <w:ins w:id="97" w:author="Aslı Deniz Sezer" w:date="2017-02-22T17:48:00Z">
        <w:r w:rsidRPr="00217DEF">
          <w:rPr>
            <w:rFonts w:ascii="Helvetica" w:hAnsi="Helvetica" w:cs="Helvetica"/>
            <w:color w:val="212121"/>
            <w:sz w:val="21"/>
            <w:szCs w:val="21"/>
            <w:shd w:val="clear" w:color="auto" w:fill="FFFFFF"/>
            <w:rPrChange w:id="98" w:author="Aslı Deniz Sezer" w:date="2017-02-22T17:49:00Z">
              <w:rPr>
                <w:rFonts w:ascii="Arial" w:hAnsi="Arial" w:cs="Arial"/>
                <w:color w:val="212121"/>
                <w:shd w:val="clear" w:color="auto" w:fill="FFFFFF"/>
              </w:rPr>
            </w:rPrChange>
          </w:rPr>
          <w:t xml:space="preserve">ünvanını da </w:t>
        </w:r>
      </w:ins>
      <w:ins w:id="99" w:author="Aslı Deniz Sezer" w:date="2017-02-22T17:46:00Z">
        <w:r w:rsidR="0046647F">
          <w:rPr>
            <w:rFonts w:ascii="Helvetica" w:hAnsi="Helvetica" w:cs="Helvetica" w:hint="eastAsia"/>
            <w:color w:val="212121"/>
            <w:sz w:val="21"/>
            <w:szCs w:val="21"/>
            <w:shd w:val="clear" w:color="auto" w:fill="FFFFFF"/>
          </w:rPr>
          <w:t>eklemiştir</w:t>
        </w:r>
        <w:r w:rsidR="0046647F">
          <w:rPr>
            <w:rFonts w:ascii="Helvetica" w:hAnsi="Helvetica" w:cs="Helvetica"/>
            <w:color w:val="212121"/>
            <w:sz w:val="21"/>
            <w:szCs w:val="21"/>
            <w:shd w:val="clear" w:color="auto" w:fill="FFFFFF"/>
          </w:rPr>
          <w:t>.</w:t>
        </w:r>
        <w:r w:rsidRPr="00217DEF">
          <w:rPr>
            <w:rFonts w:ascii="Helvetica" w:hAnsi="Helvetica" w:cs="Helvetica"/>
            <w:color w:val="212121"/>
            <w:sz w:val="21"/>
            <w:szCs w:val="21"/>
            <w:shd w:val="clear" w:color="auto" w:fill="FFFFFF"/>
            <w:rPrChange w:id="100" w:author="Aslı Deniz Sezer" w:date="2017-02-22T17:49:00Z">
              <w:rPr>
                <w:rFonts w:ascii="Arial" w:hAnsi="Arial" w:cs="Arial"/>
                <w:color w:val="212121"/>
                <w:shd w:val="clear" w:color="auto" w:fill="FFFFFF"/>
              </w:rPr>
            </w:rPrChange>
          </w:rPr>
          <w:t xml:space="preserve"> </w:t>
        </w:r>
      </w:ins>
    </w:p>
    <w:p w14:paraId="19DB154F" w14:textId="73F28CE1" w:rsidR="00D04EFA" w:rsidRPr="00217DEF" w:rsidRDefault="00217DEF" w:rsidP="00A700FD">
      <w:pPr>
        <w:spacing w:before="225" w:after="225" w:line="360" w:lineRule="atLeast"/>
        <w:textAlignment w:val="baseline"/>
        <w:rPr>
          <w:ins w:id="101" w:author="Aslı Deniz Sezer" w:date="2017-02-22T17:44:00Z"/>
          <w:rFonts w:ascii="Helvetica" w:hAnsi="Helvetica" w:cs="Helvetica"/>
          <w:b/>
          <w:color w:val="363636"/>
          <w:sz w:val="21"/>
          <w:szCs w:val="21"/>
        </w:rPr>
      </w:pPr>
      <w:ins w:id="102" w:author="Aslı Deniz Sezer" w:date="2017-02-22T17:46:00Z">
        <w:r w:rsidRPr="00217DEF">
          <w:rPr>
            <w:rFonts w:ascii="Helvetica" w:hAnsi="Helvetica" w:cs="Helvetica"/>
            <w:color w:val="212121"/>
            <w:sz w:val="21"/>
            <w:szCs w:val="21"/>
            <w:shd w:val="clear" w:color="auto" w:fill="FFFFFF"/>
            <w:rPrChange w:id="103" w:author="Aslı Deniz Sezer" w:date="2017-02-22T17:49:00Z">
              <w:rPr>
                <w:rFonts w:ascii="Arial" w:hAnsi="Arial" w:cs="Arial"/>
                <w:color w:val="212121"/>
                <w:shd w:val="clear" w:color="auto" w:fill="FFFFFF"/>
              </w:rPr>
            </w:rPrChange>
          </w:rPr>
          <w:t>Bismark, grubun çeşitli operasyonlarını denetler ve dünyayı dolaşmadığı zamanlarda ailesi</w:t>
        </w:r>
        <w:r w:rsidR="00D35E8E">
          <w:rPr>
            <w:rFonts w:ascii="Helvetica" w:hAnsi="Helvetica" w:cs="Helvetica"/>
            <w:color w:val="212121"/>
            <w:sz w:val="21"/>
            <w:szCs w:val="21"/>
            <w:shd w:val="clear" w:color="auto" w:fill="FFFFFF"/>
          </w:rPr>
          <w:t>yle birlikte Singapur'da</w:t>
        </w:r>
        <w:r w:rsidR="00D35E8E">
          <w:rPr>
            <w:rFonts w:ascii="Helvetica" w:hAnsi="Helvetica" w:cs="Helvetica" w:hint="eastAsia"/>
            <w:color w:val="212121"/>
            <w:sz w:val="21"/>
            <w:szCs w:val="21"/>
            <w:shd w:val="clear" w:color="auto" w:fill="FFFFFF"/>
          </w:rPr>
          <w:t xml:space="preserve"> yaşar</w:t>
        </w:r>
        <w:r w:rsidRPr="00217DEF">
          <w:rPr>
            <w:rFonts w:ascii="Helvetica" w:hAnsi="Helvetica" w:cs="Helvetica"/>
            <w:color w:val="212121"/>
            <w:sz w:val="21"/>
            <w:szCs w:val="21"/>
            <w:shd w:val="clear" w:color="auto" w:fill="FFFFFF"/>
            <w:rPrChange w:id="104" w:author="Aslı Deniz Sezer" w:date="2017-02-22T17:49:00Z">
              <w:rPr>
                <w:rFonts w:ascii="Arial" w:hAnsi="Arial" w:cs="Arial"/>
                <w:color w:val="212121"/>
                <w:shd w:val="clear" w:color="auto" w:fill="FFFFFF"/>
              </w:rPr>
            </w:rPrChange>
          </w:rPr>
          <w:t>.</w:t>
        </w:r>
      </w:ins>
    </w:p>
    <w:p w14:paraId="2A384611" w14:textId="1B8E609E" w:rsidR="002E6937" w:rsidDel="004F6698" w:rsidRDefault="002C7AA0" w:rsidP="00A700FD">
      <w:pPr>
        <w:spacing w:before="225" w:after="225" w:line="360" w:lineRule="atLeast"/>
        <w:textAlignment w:val="baseline"/>
        <w:rPr>
          <w:del w:id="105" w:author="Aslı Deniz Sezer" w:date="2017-02-22T17:37:00Z"/>
          <w:rFonts w:ascii="Helvetica" w:hAnsi="Helvetica" w:cs="Times New Roman"/>
          <w:b/>
          <w:color w:val="363636"/>
          <w:sz w:val="21"/>
          <w:szCs w:val="21"/>
        </w:rPr>
      </w:pPr>
      <w:del w:id="106" w:author="Aslı Deniz Sezer" w:date="2017-02-22T17:37:00Z">
        <w:r w:rsidRPr="002C7AA0" w:rsidDel="004F6698">
          <w:rPr>
            <w:rFonts w:ascii="Helvetica" w:hAnsi="Helvetica" w:cs="Times New Roman"/>
            <w:b/>
            <w:color w:val="363636"/>
            <w:sz w:val="21"/>
            <w:szCs w:val="21"/>
          </w:rPr>
          <w:delText>“</w:delText>
        </w:r>
        <w:r w:rsidR="00A700FD" w:rsidRPr="002C7AA0" w:rsidDel="004F6698">
          <w:rPr>
            <w:rFonts w:ascii="Helvetica" w:hAnsi="Helvetica" w:cs="Times New Roman"/>
            <w:b/>
            <w:color w:val="363636"/>
            <w:sz w:val="21"/>
            <w:szCs w:val="21"/>
          </w:rPr>
          <w:delText>V Founder, Joseph Bismark is a leader to thousands of entrepreneurial aspirants. He is known for his spiritual discipline and his deep experience in the martial arts.</w:delText>
        </w:r>
        <w:r w:rsidR="00CA046F" w:rsidDel="004F6698">
          <w:rPr>
            <w:rFonts w:ascii="Helvetica" w:hAnsi="Helvetica" w:cs="Times New Roman"/>
            <w:b/>
            <w:color w:val="363636"/>
            <w:sz w:val="21"/>
            <w:szCs w:val="21"/>
          </w:rPr>
          <w:delText>”</w:delText>
        </w:r>
        <w:r w:rsidR="00A700FD" w:rsidRPr="002C7AA0" w:rsidDel="004F6698">
          <w:rPr>
            <w:rFonts w:ascii="Helvetica" w:hAnsi="Helvetica" w:cs="Times New Roman"/>
            <w:b/>
            <w:color w:val="363636"/>
            <w:sz w:val="21"/>
            <w:szCs w:val="21"/>
          </w:rPr>
          <w:delText xml:space="preserve"> </w:delText>
        </w:r>
      </w:del>
    </w:p>
    <w:p w14:paraId="2C371934" w14:textId="48767B5B" w:rsidR="00A700FD" w:rsidRPr="00A700FD" w:rsidDel="00E30ECD" w:rsidRDefault="00A700FD" w:rsidP="00A700FD">
      <w:pPr>
        <w:spacing w:before="225" w:after="225" w:line="360" w:lineRule="atLeast"/>
        <w:textAlignment w:val="baseline"/>
        <w:rPr>
          <w:del w:id="107" w:author="Aslı Deniz Sezer" w:date="2017-02-22T17:43:00Z"/>
          <w:rFonts w:ascii="Helvetica" w:hAnsi="Helvetica" w:cs="Times New Roman"/>
          <w:color w:val="363636"/>
          <w:sz w:val="21"/>
          <w:szCs w:val="21"/>
        </w:rPr>
      </w:pPr>
      <w:del w:id="108" w:author="Aslı Deniz Sezer" w:date="2017-02-22T17:43:00Z">
        <w:r w:rsidRPr="00A700FD" w:rsidDel="00E30ECD">
          <w:rPr>
            <w:rFonts w:ascii="Helvetica" w:hAnsi="Helvetica" w:cs="Times New Roman"/>
            <w:color w:val="363636"/>
            <w:sz w:val="21"/>
            <w:szCs w:val="21"/>
          </w:rPr>
          <w:delText>The V bequeaths him a special spot in the heart of the network which currently numbers over in the several millions. A man with multiple layers to his personality, Mr. Bismark is considered by many as a powerful balancing force within the V.</w:delText>
        </w:r>
      </w:del>
    </w:p>
    <w:p w14:paraId="58CEAF77" w14:textId="569FE50E" w:rsidR="00A700FD" w:rsidRPr="00A700FD" w:rsidDel="00E30ECD" w:rsidRDefault="00A700FD" w:rsidP="00A700FD">
      <w:pPr>
        <w:spacing w:before="225" w:after="225" w:line="360" w:lineRule="atLeast"/>
        <w:textAlignment w:val="baseline"/>
        <w:rPr>
          <w:del w:id="109" w:author="Aslı Deniz Sezer" w:date="2017-02-22T17:43:00Z"/>
          <w:rFonts w:ascii="Helvetica" w:hAnsi="Helvetica" w:cs="Times New Roman"/>
          <w:color w:val="363636"/>
          <w:sz w:val="21"/>
          <w:szCs w:val="21"/>
        </w:rPr>
      </w:pPr>
      <w:del w:id="110" w:author="Aslı Deniz Sezer" w:date="2017-02-22T17:43:00Z">
        <w:r w:rsidRPr="00A700FD" w:rsidDel="00E30ECD">
          <w:rPr>
            <w:rFonts w:ascii="Helvetica" w:hAnsi="Helvetica" w:cs="Times New Roman"/>
            <w:color w:val="363636"/>
            <w:sz w:val="21"/>
            <w:szCs w:val="21"/>
          </w:rPr>
          <w:delText xml:space="preserve">Mr. Bismark left home at the age of nine and went to live until the age of 17 in an ashram in the mountains of the Philippines where he grew up without electricity, heating or other modern amenities. Our V Founder is also a yoga instructor, </w:delText>
        </w:r>
      </w:del>
      <w:ins w:id="111" w:author="Gil Cadiz" w:date="2017-02-17T19:17:00Z">
        <w:del w:id="112" w:author="Aslı Deniz Sezer" w:date="2017-02-22T17:43:00Z">
          <w:r w:rsidR="001A0538" w:rsidDel="00E30ECD">
            <w:rPr>
              <w:rFonts w:ascii="Helvetica" w:hAnsi="Helvetica" w:cs="Times New Roman"/>
              <w:color w:val="363636"/>
              <w:sz w:val="21"/>
              <w:szCs w:val="21"/>
            </w:rPr>
            <w:delText xml:space="preserve"> and</w:delText>
          </w:r>
          <w:r w:rsidR="001A0538" w:rsidRPr="00A700FD" w:rsidDel="00E30ECD">
            <w:rPr>
              <w:rFonts w:ascii="Helvetica" w:hAnsi="Helvetica" w:cs="Times New Roman"/>
              <w:color w:val="363636"/>
              <w:sz w:val="21"/>
              <w:szCs w:val="21"/>
            </w:rPr>
            <w:delText xml:space="preserve"> </w:delText>
          </w:r>
        </w:del>
      </w:ins>
      <w:del w:id="113" w:author="Aslı Deniz Sezer" w:date="2017-02-22T17:43:00Z">
        <w:r w:rsidRPr="00A700FD" w:rsidDel="00E30ECD">
          <w:rPr>
            <w:rFonts w:ascii="Helvetica" w:hAnsi="Helvetica" w:cs="Times New Roman"/>
            <w:color w:val="363636"/>
            <w:sz w:val="21"/>
            <w:szCs w:val="21"/>
          </w:rPr>
          <w:delText>a third dan in Taekwondo and a Bonsai master.</w:delText>
        </w:r>
      </w:del>
    </w:p>
    <w:p w14:paraId="0C2E3E54" w14:textId="066FFCA5" w:rsidR="00A700FD" w:rsidRPr="00A700FD" w:rsidDel="00D04EFA" w:rsidRDefault="00A700FD" w:rsidP="00A700FD">
      <w:pPr>
        <w:spacing w:before="225" w:after="225" w:line="360" w:lineRule="atLeast"/>
        <w:textAlignment w:val="baseline"/>
        <w:rPr>
          <w:del w:id="114" w:author="Aslı Deniz Sezer" w:date="2017-02-22T17:45:00Z"/>
          <w:rFonts w:ascii="Helvetica" w:hAnsi="Helvetica" w:cs="Times New Roman"/>
          <w:color w:val="363636"/>
          <w:sz w:val="21"/>
          <w:szCs w:val="21"/>
        </w:rPr>
      </w:pPr>
      <w:del w:id="115" w:author="Aslı Deniz Sezer" w:date="2017-02-22T17:45:00Z">
        <w:r w:rsidRPr="00A700FD" w:rsidDel="00D04EFA">
          <w:rPr>
            <w:rFonts w:ascii="Helvetica" w:hAnsi="Helvetica" w:cs="Times New Roman"/>
            <w:color w:val="363636"/>
            <w:sz w:val="21"/>
            <w:szCs w:val="21"/>
          </w:rPr>
          <w:delText>Mr. Bismark’s spiritual background and innate leadership qualities have given him the strength to manage the various roles that he plays within the group. His entry into the business world came when he was working as a martial arts instructor at a major university in the Philippines. That was when he got introduced to Dato’ Sri Vijay Eswaran, V Founder. Their shared interests in Vedic Philosophy and spirituality brought them together. Shortly afterwards, a small network marketing company was formed which today has grown into a global business.</w:delText>
        </w:r>
      </w:del>
    </w:p>
    <w:p w14:paraId="6519C4AD" w14:textId="78C8B933" w:rsidR="00A700FD" w:rsidRPr="00A700FD" w:rsidDel="00217DEF" w:rsidRDefault="00A700FD" w:rsidP="00A700FD">
      <w:pPr>
        <w:spacing w:before="225" w:after="225" w:line="360" w:lineRule="atLeast"/>
        <w:textAlignment w:val="baseline"/>
        <w:rPr>
          <w:del w:id="116" w:author="Aslı Deniz Sezer" w:date="2017-02-22T17:49:00Z"/>
          <w:rFonts w:ascii="Helvetica" w:hAnsi="Helvetica" w:cs="Times New Roman"/>
          <w:color w:val="363636"/>
          <w:sz w:val="21"/>
          <w:szCs w:val="21"/>
        </w:rPr>
      </w:pPr>
      <w:del w:id="117" w:author="Aslı Deniz Sezer" w:date="2017-02-22T17:50:00Z">
        <w:r w:rsidRPr="00A700FD" w:rsidDel="00217DEF">
          <w:rPr>
            <w:rFonts w:ascii="Helvetica" w:hAnsi="Helvetica" w:cs="Times New Roman"/>
            <w:color w:val="363636"/>
            <w:sz w:val="21"/>
            <w:szCs w:val="21"/>
          </w:rPr>
          <w:delText>Mr. B</w:delText>
        </w:r>
      </w:del>
      <w:del w:id="118" w:author="Aslı Deniz Sezer" w:date="2017-02-22T17:49:00Z">
        <w:r w:rsidRPr="00A700FD" w:rsidDel="00217DEF">
          <w:rPr>
            <w:rFonts w:ascii="Helvetica" w:hAnsi="Helvetica" w:cs="Times New Roman"/>
            <w:color w:val="363636"/>
            <w:sz w:val="21"/>
            <w:szCs w:val="21"/>
          </w:rPr>
          <w:delText>ismark plays an active role in the company, not just by establishing business relationships but by building sincere friendships with customers and colleagues alike. His interes</w:delText>
        </w:r>
        <w:r w:rsidR="004E217E" w:rsidDel="00217DEF">
          <w:rPr>
            <w:rFonts w:ascii="Helvetica" w:hAnsi="Helvetica" w:cs="Times New Roman"/>
            <w:color w:val="363636"/>
            <w:sz w:val="21"/>
            <w:szCs w:val="21"/>
          </w:rPr>
          <w:delText>ts and decisions are guided by the</w:delText>
        </w:r>
        <w:r w:rsidRPr="00A700FD" w:rsidDel="00217DEF">
          <w:rPr>
            <w:rFonts w:ascii="Helvetica" w:hAnsi="Helvetica" w:cs="Times New Roman"/>
            <w:color w:val="363636"/>
            <w:sz w:val="21"/>
            <w:szCs w:val="21"/>
          </w:rPr>
          <w:delText xml:space="preserve"> desire to help people regardless of their economic, social or racial backgrounds. His success is not built on material achievements but on the inner satisfaction and peace achieved by rendering meaningful service to others and through spiritual growth.</w:delText>
        </w:r>
      </w:del>
    </w:p>
    <w:p w14:paraId="289B087A" w14:textId="7D6AED38" w:rsidR="00A700FD" w:rsidRPr="00A700FD" w:rsidDel="00217DEF" w:rsidRDefault="00A700FD" w:rsidP="00A700FD">
      <w:pPr>
        <w:spacing w:line="360" w:lineRule="atLeast"/>
        <w:textAlignment w:val="baseline"/>
        <w:rPr>
          <w:del w:id="119" w:author="Aslı Deniz Sezer" w:date="2017-02-22T17:49:00Z"/>
          <w:rFonts w:ascii="Helvetica" w:hAnsi="Helvetica" w:cs="Times New Roman"/>
          <w:color w:val="363636"/>
          <w:sz w:val="21"/>
          <w:szCs w:val="21"/>
        </w:rPr>
      </w:pPr>
      <w:del w:id="120" w:author="Aslı Deniz Sezer" w:date="2017-02-22T17:49:00Z">
        <w:r w:rsidRPr="00A700FD" w:rsidDel="00217DEF">
          <w:rPr>
            <w:rFonts w:ascii="Helvetica" w:hAnsi="Helvetica" w:cs="Times New Roman"/>
            <w:color w:val="363636"/>
            <w:sz w:val="21"/>
            <w:szCs w:val="21"/>
          </w:rPr>
          <w:delText>In June 2010, he added “author” to his already impressive dossier with the release of his first book, </w:delText>
        </w:r>
        <w:r w:rsidRPr="00A700FD" w:rsidDel="00217DEF">
          <w:rPr>
            <w:rFonts w:ascii="Helvetica" w:hAnsi="Helvetica" w:cs="Times New Roman"/>
            <w:i/>
            <w:iCs/>
            <w:color w:val="363636"/>
            <w:sz w:val="21"/>
            <w:szCs w:val="21"/>
            <w:bdr w:val="none" w:sz="0" w:space="0" w:color="auto" w:frame="1"/>
          </w:rPr>
          <w:delText>The Gem Collection: A compilation of Wisdom </w:delText>
        </w:r>
        <w:r w:rsidRPr="00A700FD" w:rsidDel="00217DEF">
          <w:rPr>
            <w:rFonts w:ascii="Helvetica" w:hAnsi="Helvetica" w:cs="Times New Roman"/>
            <w:color w:val="363636"/>
            <w:sz w:val="21"/>
            <w:szCs w:val="21"/>
          </w:rPr>
          <w:delText>during V-Malaysia 2010.</w:delText>
        </w:r>
      </w:del>
    </w:p>
    <w:p w14:paraId="5EA0EBD0" w14:textId="5861FB93" w:rsidR="00A700FD" w:rsidRPr="00A700FD" w:rsidDel="00D04EFA" w:rsidRDefault="00A700FD" w:rsidP="00A700FD">
      <w:pPr>
        <w:spacing w:before="225" w:after="225" w:line="360" w:lineRule="atLeast"/>
        <w:textAlignment w:val="baseline"/>
        <w:rPr>
          <w:del w:id="121" w:author="Aslı Deniz Sezer" w:date="2017-02-22T17:45:00Z"/>
          <w:rFonts w:ascii="Helvetica" w:hAnsi="Helvetica" w:cs="Times New Roman"/>
          <w:color w:val="363636"/>
          <w:sz w:val="21"/>
          <w:szCs w:val="21"/>
        </w:rPr>
      </w:pPr>
      <w:del w:id="122" w:author="Aslı Deniz Sezer" w:date="2017-02-22T17:49:00Z">
        <w:r w:rsidRPr="00A700FD" w:rsidDel="00217DEF">
          <w:rPr>
            <w:rFonts w:ascii="Helvetica" w:hAnsi="Helvetica" w:cs="Times New Roman"/>
            <w:color w:val="363636"/>
            <w:sz w:val="21"/>
            <w:szCs w:val="21"/>
          </w:rPr>
          <w:delText>When not travelling around the world overseeing the group’s various operations, Mr. Bismark lives with his family in Singapore.</w:delText>
        </w:r>
      </w:del>
    </w:p>
    <w:p w14:paraId="5E836CF1" w14:textId="77777777" w:rsidR="00B53EC7" w:rsidRDefault="00B53EC7">
      <w:pPr>
        <w:spacing w:before="225" w:after="225" w:line="360" w:lineRule="atLeast"/>
        <w:textAlignment w:val="baseline"/>
        <w:pPrChange w:id="123" w:author="Aslı Deniz Sezer" w:date="2017-02-22T17:45:00Z">
          <w:pPr/>
        </w:pPrChange>
      </w:pPr>
    </w:p>
    <w:sectPr w:rsidR="00B53EC7"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lı Deniz Sezer">
    <w15:presenceInfo w15:providerId="AD" w15:userId="S-1-5-21-1509161571-1985238706-4230668029-4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FD"/>
    <w:rsid w:val="001A0538"/>
    <w:rsid w:val="001E13BC"/>
    <w:rsid w:val="002141FC"/>
    <w:rsid w:val="00217DEF"/>
    <w:rsid w:val="002C7AA0"/>
    <w:rsid w:val="002E6937"/>
    <w:rsid w:val="003721C9"/>
    <w:rsid w:val="003818D3"/>
    <w:rsid w:val="003E366B"/>
    <w:rsid w:val="0046647F"/>
    <w:rsid w:val="004E217E"/>
    <w:rsid w:val="004F6698"/>
    <w:rsid w:val="00676F99"/>
    <w:rsid w:val="00680C82"/>
    <w:rsid w:val="00A700FD"/>
    <w:rsid w:val="00B53EC7"/>
    <w:rsid w:val="00C927C8"/>
    <w:rsid w:val="00CA046F"/>
    <w:rsid w:val="00D04EFA"/>
    <w:rsid w:val="00D35E8E"/>
    <w:rsid w:val="00D6499C"/>
    <w:rsid w:val="00DC6464"/>
    <w:rsid w:val="00E30ECD"/>
    <w:rsid w:val="00F2074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29449"/>
  <w14:defaultImageDpi w14:val="300"/>
  <w15:docId w15:val="{85A9B247-B6C4-47DA-9A41-3680FC1C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00F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0FD"/>
    <w:rPr>
      <w:rFonts w:ascii="Times" w:hAnsi="Times"/>
      <w:b/>
      <w:bCs/>
      <w:sz w:val="36"/>
      <w:szCs w:val="36"/>
    </w:rPr>
  </w:style>
  <w:style w:type="paragraph" w:styleId="NormalWeb">
    <w:name w:val="Normal (Web)"/>
    <w:basedOn w:val="Normal"/>
    <w:uiPriority w:val="99"/>
    <w:semiHidden/>
    <w:unhideWhenUsed/>
    <w:rsid w:val="00A700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00FD"/>
  </w:style>
  <w:style w:type="character" w:styleId="Emphasis">
    <w:name w:val="Emphasis"/>
    <w:basedOn w:val="DefaultParagraphFont"/>
    <w:uiPriority w:val="20"/>
    <w:qFormat/>
    <w:rsid w:val="00A700FD"/>
    <w:rPr>
      <w:i/>
      <w:iCs/>
    </w:rPr>
  </w:style>
  <w:style w:type="paragraph" w:styleId="BalloonText">
    <w:name w:val="Balloon Text"/>
    <w:basedOn w:val="Normal"/>
    <w:link w:val="BalloonTextChar"/>
    <w:uiPriority w:val="99"/>
    <w:semiHidden/>
    <w:unhideWhenUsed/>
    <w:rsid w:val="00A700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0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21644">
      <w:bodyDiv w:val="1"/>
      <w:marLeft w:val="0"/>
      <w:marRight w:val="0"/>
      <w:marTop w:val="0"/>
      <w:marBottom w:val="0"/>
      <w:divBdr>
        <w:top w:val="none" w:sz="0" w:space="0" w:color="auto"/>
        <w:left w:val="none" w:sz="0" w:space="0" w:color="auto"/>
        <w:bottom w:val="none" w:sz="0" w:space="0" w:color="auto"/>
        <w:right w:val="none" w:sz="0" w:space="0" w:color="auto"/>
      </w:divBdr>
      <w:divsChild>
        <w:div w:id="54743274">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Aslı Deniz Sezer</cp:lastModifiedBy>
  <cp:revision>16</cp:revision>
  <dcterms:created xsi:type="dcterms:W3CDTF">2017-02-17T11:18:00Z</dcterms:created>
  <dcterms:modified xsi:type="dcterms:W3CDTF">2017-02-23T06:37:00Z</dcterms:modified>
</cp:coreProperties>
</file>