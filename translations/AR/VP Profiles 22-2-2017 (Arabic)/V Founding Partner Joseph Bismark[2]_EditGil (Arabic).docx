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483" w:type="dxa"/>
        <w:tblInd w:w="-1310" w:type="dxa"/>
        <w:tblLook w:val="04A0" w:firstRow="1" w:lastRow="0" w:firstColumn="1" w:lastColumn="0" w:noHBand="0" w:noVBand="1"/>
      </w:tblPr>
      <w:tblGrid>
        <w:gridCol w:w="1340"/>
        <w:gridCol w:w="5748"/>
        <w:gridCol w:w="4395"/>
      </w:tblGrid>
      <w:tr w:rsidR="00863657" w14:paraId="4FFCE4B4" w14:textId="77777777" w:rsidTr="00863657">
        <w:tc>
          <w:tcPr>
            <w:tcW w:w="1340" w:type="dxa"/>
            <w:tcBorders>
              <w:top w:val="single" w:sz="4" w:space="0" w:color="auto"/>
              <w:left w:val="single" w:sz="4" w:space="0" w:color="auto"/>
              <w:bottom w:val="single" w:sz="4" w:space="0" w:color="auto"/>
              <w:right w:val="single" w:sz="4" w:space="0" w:color="auto"/>
            </w:tcBorders>
          </w:tcPr>
          <w:p w14:paraId="6F8DCCB8" w14:textId="77777777" w:rsidR="00863657" w:rsidRDefault="00863657">
            <w:pPr>
              <w:spacing w:before="150"/>
              <w:textAlignment w:val="baseline"/>
              <w:outlineLvl w:val="1"/>
              <w:rPr>
                <w:rFonts w:ascii="Helvetica" w:eastAsia="Times New Roman" w:hAnsi="Helvetica" w:cs="Times New Roman"/>
                <w:b/>
                <w:sz w:val="20"/>
                <w:szCs w:val="20"/>
              </w:rPr>
            </w:pPr>
          </w:p>
        </w:tc>
        <w:tc>
          <w:tcPr>
            <w:tcW w:w="5748" w:type="dxa"/>
            <w:tcBorders>
              <w:top w:val="single" w:sz="4" w:space="0" w:color="auto"/>
              <w:left w:val="single" w:sz="4" w:space="0" w:color="auto"/>
              <w:bottom w:val="single" w:sz="4" w:space="0" w:color="auto"/>
              <w:right w:val="single" w:sz="4" w:space="0" w:color="auto"/>
            </w:tcBorders>
            <w:hideMark/>
          </w:tcPr>
          <w:p w14:paraId="2DF3A5AE" w14:textId="77777777" w:rsidR="00863657" w:rsidRDefault="00863657">
            <w:pPr>
              <w:spacing w:before="150"/>
              <w:textAlignment w:val="baseline"/>
              <w:outlineLvl w:val="1"/>
              <w:rPr>
                <w:rFonts w:ascii="Helvetica" w:eastAsia="Times New Roman" w:hAnsi="Helvetica" w:cs="Times New Roman"/>
                <w:color w:val="FF0000"/>
                <w:sz w:val="20"/>
                <w:szCs w:val="20"/>
              </w:rPr>
            </w:pPr>
            <w:r>
              <w:rPr>
                <w:rFonts w:ascii="Helvetica" w:eastAsia="Times New Roman" w:hAnsi="Helvetica" w:cs="Times New Roman"/>
                <w:color w:val="FF0000"/>
                <w:sz w:val="20"/>
                <w:szCs w:val="20"/>
              </w:rPr>
              <w:t>ENGLISH</w:t>
            </w:r>
          </w:p>
        </w:tc>
        <w:tc>
          <w:tcPr>
            <w:tcW w:w="4395" w:type="dxa"/>
            <w:tcBorders>
              <w:top w:val="single" w:sz="4" w:space="0" w:color="auto"/>
              <w:left w:val="single" w:sz="4" w:space="0" w:color="auto"/>
              <w:bottom w:val="single" w:sz="4" w:space="0" w:color="auto"/>
              <w:right w:val="single" w:sz="4" w:space="0" w:color="auto"/>
            </w:tcBorders>
          </w:tcPr>
          <w:p w14:paraId="7727E158" w14:textId="77777777" w:rsidR="00863657" w:rsidRDefault="00863657">
            <w:pPr>
              <w:bidi/>
              <w:spacing w:before="150"/>
              <w:textAlignment w:val="baseline"/>
              <w:outlineLvl w:val="1"/>
              <w:rPr>
                <w:rFonts w:ascii="Helvetica" w:eastAsia="Times New Roman" w:hAnsi="Helvetica" w:cs="Times New Roman"/>
                <w:b/>
                <w:sz w:val="20"/>
                <w:szCs w:val="20"/>
              </w:rPr>
            </w:pPr>
          </w:p>
        </w:tc>
      </w:tr>
      <w:tr w:rsidR="00863657" w14:paraId="26583355" w14:textId="77777777" w:rsidTr="00863657">
        <w:tc>
          <w:tcPr>
            <w:tcW w:w="1340" w:type="dxa"/>
            <w:tcBorders>
              <w:top w:val="single" w:sz="4" w:space="0" w:color="auto"/>
              <w:left w:val="single" w:sz="4" w:space="0" w:color="auto"/>
              <w:bottom w:val="single" w:sz="4" w:space="0" w:color="auto"/>
              <w:right w:val="single" w:sz="4" w:space="0" w:color="auto"/>
            </w:tcBorders>
            <w:hideMark/>
          </w:tcPr>
          <w:p w14:paraId="33DEB16C" w14:textId="77777777" w:rsidR="00863657" w:rsidRDefault="00863657">
            <w:pPr>
              <w:spacing w:before="150"/>
              <w:textAlignment w:val="baseline"/>
              <w:outlineLvl w:val="1"/>
              <w:rPr>
                <w:rFonts w:ascii="Helvetica" w:eastAsia="Times New Roman" w:hAnsi="Helvetica" w:cs="Times New Roman"/>
                <w:color w:val="FF0000"/>
                <w:sz w:val="20"/>
                <w:szCs w:val="20"/>
              </w:rPr>
            </w:pPr>
            <w:r>
              <w:rPr>
                <w:rFonts w:ascii="Helvetica" w:eastAsia="Times New Roman" w:hAnsi="Helvetica" w:cs="Times New Roman"/>
                <w:color w:val="FF0000"/>
                <w:sz w:val="20"/>
                <w:szCs w:val="20"/>
              </w:rPr>
              <w:t>Position</w:t>
            </w:r>
          </w:p>
        </w:tc>
        <w:tc>
          <w:tcPr>
            <w:tcW w:w="5748" w:type="dxa"/>
            <w:tcBorders>
              <w:top w:val="single" w:sz="4" w:space="0" w:color="auto"/>
              <w:left w:val="single" w:sz="4" w:space="0" w:color="auto"/>
              <w:bottom w:val="single" w:sz="4" w:space="0" w:color="auto"/>
              <w:right w:val="single" w:sz="4" w:space="0" w:color="auto"/>
            </w:tcBorders>
          </w:tcPr>
          <w:p w14:paraId="01494285" w14:textId="20D5064F" w:rsidR="00863657" w:rsidRDefault="00863657">
            <w:pPr>
              <w:spacing w:before="150"/>
              <w:textAlignment w:val="baseline"/>
              <w:outlineLvl w:val="1"/>
              <w:rPr>
                <w:rFonts w:ascii="Helvetica" w:eastAsia="Times New Roman" w:hAnsi="Helvetica" w:cs="Times New Roman"/>
                <w:sz w:val="20"/>
                <w:szCs w:val="20"/>
              </w:rPr>
            </w:pPr>
            <w:r w:rsidRPr="00A700FD">
              <w:rPr>
                <w:rFonts w:ascii="Helvetica" w:eastAsia="Times New Roman" w:hAnsi="Helvetica" w:cs="Times New Roman"/>
                <w:b/>
              </w:rPr>
              <w:t>V Founding Partner</w:t>
            </w:r>
          </w:p>
        </w:tc>
        <w:tc>
          <w:tcPr>
            <w:tcW w:w="4395" w:type="dxa"/>
            <w:tcBorders>
              <w:top w:val="single" w:sz="4" w:space="0" w:color="auto"/>
              <w:left w:val="single" w:sz="4" w:space="0" w:color="auto"/>
              <w:bottom w:val="single" w:sz="4" w:space="0" w:color="auto"/>
              <w:right w:val="single" w:sz="4" w:space="0" w:color="auto"/>
            </w:tcBorders>
          </w:tcPr>
          <w:p w14:paraId="7289AA53" w14:textId="0774BC28" w:rsidR="00863657" w:rsidRDefault="00863657">
            <w:pPr>
              <w:bidi/>
              <w:spacing w:before="150"/>
              <w:textAlignment w:val="baseline"/>
              <w:outlineLvl w:val="1"/>
              <w:rPr>
                <w:rFonts w:ascii="Helvetica" w:eastAsia="Times New Roman" w:hAnsi="Helvetica" w:cs="Times New Roman"/>
                <w:b/>
                <w:sz w:val="20"/>
                <w:szCs w:val="20"/>
              </w:rPr>
            </w:pPr>
            <w:r>
              <w:rPr>
                <w:rFonts w:ascii="Helvetica" w:eastAsia="Times New Roman" w:hAnsi="Helvetica" w:cs="Times New Roman" w:hint="cs"/>
                <w:b/>
                <w:rtl/>
                <w:lang w:val="en-US"/>
              </w:rPr>
              <w:t xml:space="preserve">شريك </w:t>
            </w:r>
            <w:ins w:id="0" w:author="Baba" w:date="2017-02-22T20:54:00Z">
              <w:r>
                <w:rPr>
                  <w:rFonts w:ascii="Helvetica" w:eastAsia="Times New Roman" w:hAnsi="Helvetica" w:cs="Times New Roman" w:hint="cs"/>
                  <w:b/>
                  <w:rtl/>
                  <w:lang w:val="en-US" w:bidi="ar-EG"/>
                </w:rPr>
                <w:t xml:space="preserve">الفي </w:t>
              </w:r>
            </w:ins>
            <w:r>
              <w:rPr>
                <w:rFonts w:ascii="Helvetica" w:eastAsia="Times New Roman" w:hAnsi="Helvetica" w:cs="Times New Roman" w:hint="cs"/>
                <w:b/>
                <w:rtl/>
                <w:lang w:val="en-US" w:bidi="ar-EG"/>
              </w:rPr>
              <w:t>ال</w:t>
            </w:r>
            <w:ins w:id="1" w:author="Baba" w:date="2017-02-22T20:54:00Z">
              <w:r>
                <w:rPr>
                  <w:rFonts w:ascii="Helvetica" w:eastAsia="Times New Roman" w:hAnsi="Helvetica" w:cs="Times New Roman" w:hint="cs"/>
                  <w:b/>
                  <w:rtl/>
                  <w:lang w:val="en-US" w:bidi="ar-EG"/>
                </w:rPr>
                <w:t>مؤسس</w:t>
              </w:r>
            </w:ins>
          </w:p>
        </w:tc>
      </w:tr>
      <w:tr w:rsidR="00863657" w14:paraId="3D8B3704" w14:textId="77777777" w:rsidTr="00863657">
        <w:tc>
          <w:tcPr>
            <w:tcW w:w="1340" w:type="dxa"/>
            <w:tcBorders>
              <w:top w:val="single" w:sz="4" w:space="0" w:color="auto"/>
              <w:left w:val="single" w:sz="4" w:space="0" w:color="auto"/>
              <w:bottom w:val="single" w:sz="4" w:space="0" w:color="auto"/>
              <w:right w:val="single" w:sz="4" w:space="0" w:color="auto"/>
            </w:tcBorders>
            <w:hideMark/>
          </w:tcPr>
          <w:p w14:paraId="20B60897" w14:textId="77777777" w:rsidR="00863657" w:rsidRDefault="00863657">
            <w:pPr>
              <w:spacing w:before="150"/>
              <w:textAlignment w:val="baseline"/>
              <w:outlineLvl w:val="1"/>
              <w:rPr>
                <w:rFonts w:ascii="Helvetica" w:eastAsia="Times New Roman" w:hAnsi="Helvetica" w:cs="Times New Roman"/>
                <w:color w:val="FF0000"/>
                <w:sz w:val="20"/>
                <w:szCs w:val="20"/>
                <w:rtl/>
              </w:rPr>
            </w:pPr>
            <w:r>
              <w:rPr>
                <w:rFonts w:ascii="Helvetica" w:eastAsia="Times New Roman" w:hAnsi="Helvetica" w:cs="Times New Roman"/>
                <w:color w:val="FF0000"/>
                <w:sz w:val="20"/>
                <w:szCs w:val="20"/>
              </w:rPr>
              <w:t>Name</w:t>
            </w:r>
          </w:p>
        </w:tc>
        <w:tc>
          <w:tcPr>
            <w:tcW w:w="5748" w:type="dxa"/>
            <w:tcBorders>
              <w:top w:val="single" w:sz="4" w:space="0" w:color="auto"/>
              <w:left w:val="single" w:sz="4" w:space="0" w:color="auto"/>
              <w:bottom w:val="single" w:sz="4" w:space="0" w:color="auto"/>
              <w:right w:val="single" w:sz="4" w:space="0" w:color="auto"/>
            </w:tcBorders>
          </w:tcPr>
          <w:p w14:paraId="027451FD" w14:textId="634D5191" w:rsidR="00863657" w:rsidRDefault="00863657">
            <w:pPr>
              <w:spacing w:before="150"/>
              <w:textAlignment w:val="baseline"/>
              <w:outlineLvl w:val="1"/>
              <w:rPr>
                <w:rFonts w:ascii="Helvetica" w:eastAsia="Times New Roman" w:hAnsi="Helvetica" w:cs="Times New Roman"/>
                <w:sz w:val="20"/>
                <w:szCs w:val="20"/>
              </w:rPr>
            </w:pPr>
            <w:r w:rsidRPr="00A700FD">
              <w:rPr>
                <w:rFonts w:ascii="Helvetica" w:eastAsia="Times New Roman" w:hAnsi="Helvetica" w:cs="Times New Roman"/>
                <w:b/>
              </w:rPr>
              <w:t xml:space="preserve">Joseph </w:t>
            </w:r>
            <w:proofErr w:type="spellStart"/>
            <w:r w:rsidRPr="00A700FD">
              <w:rPr>
                <w:rFonts w:ascii="Helvetica" w:eastAsia="Times New Roman" w:hAnsi="Helvetica" w:cs="Times New Roman"/>
                <w:b/>
              </w:rPr>
              <w:t>Bismark</w:t>
            </w:r>
            <w:proofErr w:type="spellEnd"/>
          </w:p>
        </w:tc>
        <w:tc>
          <w:tcPr>
            <w:tcW w:w="4395" w:type="dxa"/>
            <w:tcBorders>
              <w:top w:val="single" w:sz="4" w:space="0" w:color="auto"/>
              <w:left w:val="single" w:sz="4" w:space="0" w:color="auto"/>
              <w:bottom w:val="single" w:sz="4" w:space="0" w:color="auto"/>
              <w:right w:val="single" w:sz="4" w:space="0" w:color="auto"/>
            </w:tcBorders>
          </w:tcPr>
          <w:p w14:paraId="437A152D" w14:textId="4CA9AF1C" w:rsidR="00863657" w:rsidRDefault="00863657">
            <w:pPr>
              <w:bidi/>
              <w:spacing w:before="150"/>
              <w:textAlignment w:val="baseline"/>
              <w:outlineLvl w:val="1"/>
              <w:rPr>
                <w:rFonts w:ascii="Helvetica" w:eastAsia="Times New Roman" w:hAnsi="Helvetica" w:cs="Times New Roman"/>
                <w:b/>
                <w:sz w:val="20"/>
                <w:szCs w:val="20"/>
                <w:lang w:val="en-US"/>
              </w:rPr>
            </w:pPr>
            <w:ins w:id="2" w:author="Baba" w:date="2017-02-22T20:56:00Z">
              <w:r>
                <w:rPr>
                  <w:rFonts w:ascii="Helvetica" w:eastAsia="Times New Roman" w:hAnsi="Helvetica" w:cs="Times New Roman" w:hint="cs"/>
                  <w:b/>
                  <w:rtl/>
                  <w:lang w:val="en-US" w:bidi="ar-EG"/>
                </w:rPr>
                <w:t>جوزيف بسمارك</w:t>
              </w:r>
            </w:ins>
          </w:p>
        </w:tc>
      </w:tr>
      <w:tr w:rsidR="00863657" w14:paraId="554C176F" w14:textId="77777777" w:rsidTr="00863657">
        <w:tc>
          <w:tcPr>
            <w:tcW w:w="1340" w:type="dxa"/>
            <w:tcBorders>
              <w:top w:val="single" w:sz="4" w:space="0" w:color="auto"/>
              <w:left w:val="single" w:sz="4" w:space="0" w:color="auto"/>
              <w:bottom w:val="single" w:sz="4" w:space="0" w:color="auto"/>
              <w:right w:val="single" w:sz="4" w:space="0" w:color="auto"/>
            </w:tcBorders>
            <w:hideMark/>
          </w:tcPr>
          <w:p w14:paraId="20CA72DD" w14:textId="77777777" w:rsidR="00863657" w:rsidRDefault="00863657">
            <w:pPr>
              <w:spacing w:before="150"/>
              <w:textAlignment w:val="baseline"/>
              <w:outlineLvl w:val="1"/>
              <w:rPr>
                <w:rFonts w:ascii="Helvetica" w:eastAsia="Times New Roman" w:hAnsi="Helvetica" w:cs="Times New Roman"/>
                <w:color w:val="FF0000"/>
                <w:sz w:val="20"/>
                <w:szCs w:val="20"/>
                <w:rtl/>
              </w:rPr>
            </w:pPr>
            <w:r>
              <w:rPr>
                <w:rFonts w:ascii="Helvetica" w:eastAsia="Times New Roman" w:hAnsi="Helvetica" w:cs="Times New Roman"/>
                <w:color w:val="FF0000"/>
                <w:sz w:val="20"/>
                <w:szCs w:val="20"/>
              </w:rPr>
              <w:t>Introduction</w:t>
            </w:r>
          </w:p>
        </w:tc>
        <w:tc>
          <w:tcPr>
            <w:tcW w:w="5748" w:type="dxa"/>
            <w:tcBorders>
              <w:top w:val="single" w:sz="4" w:space="0" w:color="auto"/>
              <w:left w:val="single" w:sz="4" w:space="0" w:color="auto"/>
              <w:bottom w:val="single" w:sz="4" w:space="0" w:color="auto"/>
              <w:right w:val="single" w:sz="4" w:space="0" w:color="auto"/>
            </w:tcBorders>
          </w:tcPr>
          <w:p w14:paraId="11A55D08" w14:textId="2767D183" w:rsidR="00863657" w:rsidRDefault="00863657">
            <w:pPr>
              <w:spacing w:before="225" w:after="225"/>
              <w:textAlignment w:val="baseline"/>
              <w:rPr>
                <w:rFonts w:ascii="Helvetica" w:hAnsi="Helvetica" w:cs="Times New Roman"/>
                <w:color w:val="363636"/>
                <w:sz w:val="20"/>
                <w:szCs w:val="20"/>
              </w:rPr>
            </w:pPr>
            <w:r w:rsidRPr="002C7AA0">
              <w:rPr>
                <w:rFonts w:ascii="Helvetica" w:hAnsi="Helvetica" w:cs="Times New Roman"/>
                <w:b/>
                <w:color w:val="363636"/>
                <w:sz w:val="21"/>
                <w:szCs w:val="21"/>
              </w:rPr>
              <w:t xml:space="preserve">“V Founder, Joseph </w:t>
            </w:r>
            <w:proofErr w:type="spellStart"/>
            <w:r w:rsidRPr="002C7AA0">
              <w:rPr>
                <w:rFonts w:ascii="Helvetica" w:hAnsi="Helvetica" w:cs="Times New Roman"/>
                <w:b/>
                <w:color w:val="363636"/>
                <w:sz w:val="21"/>
                <w:szCs w:val="21"/>
              </w:rPr>
              <w:t>Bismark</w:t>
            </w:r>
            <w:proofErr w:type="spellEnd"/>
            <w:r w:rsidRPr="002C7AA0">
              <w:rPr>
                <w:rFonts w:ascii="Helvetica" w:hAnsi="Helvetica" w:cs="Times New Roman"/>
                <w:b/>
                <w:color w:val="363636"/>
                <w:sz w:val="21"/>
                <w:szCs w:val="21"/>
              </w:rPr>
              <w:t xml:space="preserve"> is a leader to thousands of entrepreneurial aspirants. He is known for his spiritual discipline and his deep experience in the martial arts.</w:t>
            </w:r>
            <w:r>
              <w:rPr>
                <w:rFonts w:ascii="Helvetica" w:hAnsi="Helvetica" w:cs="Times New Roman"/>
                <w:b/>
                <w:color w:val="363636"/>
                <w:sz w:val="21"/>
                <w:szCs w:val="21"/>
              </w:rPr>
              <w:t>”</w:t>
            </w:r>
          </w:p>
        </w:tc>
        <w:tc>
          <w:tcPr>
            <w:tcW w:w="4395" w:type="dxa"/>
            <w:tcBorders>
              <w:top w:val="single" w:sz="4" w:space="0" w:color="auto"/>
              <w:left w:val="single" w:sz="4" w:space="0" w:color="auto"/>
              <w:bottom w:val="single" w:sz="4" w:space="0" w:color="auto"/>
              <w:right w:val="single" w:sz="4" w:space="0" w:color="auto"/>
            </w:tcBorders>
          </w:tcPr>
          <w:p w14:paraId="0FEEC018" w14:textId="414642C8" w:rsidR="00863657" w:rsidRDefault="00863657" w:rsidP="00863657">
            <w:pPr>
              <w:bidi/>
              <w:spacing w:before="150"/>
              <w:textAlignment w:val="baseline"/>
              <w:outlineLvl w:val="1"/>
              <w:rPr>
                <w:rFonts w:ascii="Helvetica" w:eastAsia="Times New Roman" w:hAnsi="Helvetica" w:cs="Times New Roman"/>
                <w:b/>
                <w:sz w:val="20"/>
                <w:szCs w:val="20"/>
                <w:lang w:val="en-US"/>
              </w:rPr>
            </w:pPr>
            <w:ins w:id="3" w:author="Baba" w:date="2017-02-22T20:55:00Z">
              <w:r>
                <w:rPr>
                  <w:rFonts w:ascii="Helvetica" w:hAnsi="Helvetica" w:cs="Times New Roman" w:hint="cs"/>
                  <w:b/>
                  <w:color w:val="363636"/>
                  <w:sz w:val="21"/>
                  <w:szCs w:val="21"/>
                  <w:rtl/>
                </w:rPr>
                <w:t>"</w:t>
              </w:r>
            </w:ins>
            <w:r>
              <w:rPr>
                <w:rFonts w:ascii="Helvetica" w:eastAsia="Times New Roman" w:hAnsi="Helvetica" w:cs="Times New Roman" w:hint="cs"/>
                <w:b/>
                <w:rtl/>
                <w:lang w:val="en-US"/>
              </w:rPr>
              <w:t xml:space="preserve"> </w:t>
            </w:r>
            <w:r>
              <w:rPr>
                <w:rFonts w:ascii="Helvetica" w:eastAsia="Times New Roman" w:hAnsi="Helvetica" w:cs="Times New Roman" w:hint="cs"/>
                <w:b/>
                <w:rtl/>
                <w:lang w:val="en-US"/>
              </w:rPr>
              <w:t xml:space="preserve">شريك </w:t>
            </w:r>
            <w:ins w:id="4" w:author="Baba" w:date="2017-02-22T20:54:00Z">
              <w:r>
                <w:rPr>
                  <w:rFonts w:ascii="Helvetica" w:eastAsia="Times New Roman" w:hAnsi="Helvetica" w:cs="Times New Roman" w:hint="cs"/>
                  <w:b/>
                  <w:rtl/>
                  <w:lang w:val="en-US" w:bidi="ar-EG"/>
                </w:rPr>
                <w:t xml:space="preserve">الفي </w:t>
              </w:r>
            </w:ins>
            <w:r>
              <w:rPr>
                <w:rFonts w:ascii="Helvetica" w:eastAsia="Times New Roman" w:hAnsi="Helvetica" w:cs="Times New Roman" w:hint="cs"/>
                <w:b/>
                <w:rtl/>
                <w:lang w:val="en-US" w:bidi="ar-EG"/>
              </w:rPr>
              <w:t>ال</w:t>
            </w:r>
            <w:ins w:id="5" w:author="Baba" w:date="2017-02-22T20:54:00Z">
              <w:r>
                <w:rPr>
                  <w:rFonts w:ascii="Helvetica" w:eastAsia="Times New Roman" w:hAnsi="Helvetica" w:cs="Times New Roman" w:hint="cs"/>
                  <w:b/>
                  <w:rtl/>
                  <w:lang w:val="en-US" w:bidi="ar-EG"/>
                </w:rPr>
                <w:t>مؤسس</w:t>
              </w:r>
            </w:ins>
            <w:r>
              <w:rPr>
                <w:rFonts w:ascii="Helvetica" w:hAnsi="Helvetica" w:cs="Times New Roman" w:hint="cs"/>
                <w:b/>
                <w:color w:val="363636"/>
                <w:sz w:val="21"/>
                <w:szCs w:val="21"/>
                <w:rtl/>
              </w:rPr>
              <w:t xml:space="preserve"> </w:t>
            </w:r>
            <w:ins w:id="6" w:author="Baba" w:date="2017-02-22T20:56:00Z">
              <w:r>
                <w:rPr>
                  <w:rFonts w:ascii="Helvetica" w:hAnsi="Helvetica" w:cs="Times New Roman" w:hint="cs"/>
                  <w:b/>
                  <w:color w:val="363636"/>
                  <w:sz w:val="21"/>
                  <w:szCs w:val="21"/>
                  <w:rtl/>
                </w:rPr>
                <w:t xml:space="preserve">جوزيف بسمارك هو قائد الألاف </w:t>
              </w:r>
            </w:ins>
            <w:ins w:id="7" w:author="Baba" w:date="2017-02-22T20:58:00Z">
              <w:r>
                <w:rPr>
                  <w:rFonts w:ascii="Helvetica" w:hAnsi="Helvetica" w:cs="Times New Roman" w:hint="cs"/>
                  <w:b/>
                  <w:color w:val="363636"/>
                  <w:sz w:val="21"/>
                  <w:szCs w:val="21"/>
                  <w:rtl/>
                </w:rPr>
                <w:t>من الطامحين في ريادة الأعمال. وهو معروف بانضباطه الروحي وخ</w:t>
              </w:r>
            </w:ins>
            <w:ins w:id="8" w:author="Baba" w:date="2017-02-22T20:59:00Z">
              <w:r>
                <w:rPr>
                  <w:rFonts w:ascii="Helvetica" w:hAnsi="Helvetica" w:cs="Times New Roman" w:hint="cs"/>
                  <w:b/>
                  <w:color w:val="363636"/>
                  <w:sz w:val="21"/>
                  <w:szCs w:val="21"/>
                  <w:rtl/>
                </w:rPr>
                <w:t>برته العميقة في فنون الدفاع عن النفس."</w:t>
              </w:r>
            </w:ins>
          </w:p>
        </w:tc>
      </w:tr>
      <w:tr w:rsidR="00863657" w14:paraId="0DD092DF" w14:textId="77777777" w:rsidTr="00863657">
        <w:tc>
          <w:tcPr>
            <w:tcW w:w="1340" w:type="dxa"/>
            <w:tcBorders>
              <w:top w:val="single" w:sz="4" w:space="0" w:color="auto"/>
              <w:left w:val="single" w:sz="4" w:space="0" w:color="auto"/>
              <w:bottom w:val="single" w:sz="4" w:space="0" w:color="auto"/>
              <w:right w:val="single" w:sz="4" w:space="0" w:color="auto"/>
            </w:tcBorders>
          </w:tcPr>
          <w:p w14:paraId="632BD86F" w14:textId="77777777" w:rsidR="00863657" w:rsidRDefault="00863657">
            <w:pPr>
              <w:spacing w:before="150"/>
              <w:textAlignment w:val="baseline"/>
              <w:outlineLvl w:val="1"/>
              <w:rPr>
                <w:rFonts w:ascii="Helvetica" w:eastAsia="Times New Roman" w:hAnsi="Helvetica" w:cs="Times New Roman"/>
                <w:b/>
                <w:color w:val="FF0000"/>
                <w:sz w:val="20"/>
                <w:szCs w:val="20"/>
                <w:rtl/>
              </w:rPr>
            </w:pPr>
          </w:p>
        </w:tc>
        <w:tc>
          <w:tcPr>
            <w:tcW w:w="5748" w:type="dxa"/>
            <w:tcBorders>
              <w:top w:val="single" w:sz="4" w:space="0" w:color="auto"/>
              <w:left w:val="single" w:sz="4" w:space="0" w:color="auto"/>
              <w:bottom w:val="single" w:sz="4" w:space="0" w:color="auto"/>
              <w:right w:val="single" w:sz="4" w:space="0" w:color="auto"/>
            </w:tcBorders>
            <w:hideMark/>
          </w:tcPr>
          <w:p w14:paraId="241B15BC" w14:textId="77777777" w:rsidR="00863657" w:rsidRDefault="00863657">
            <w:pPr>
              <w:spacing w:before="150"/>
              <w:textAlignment w:val="baseline"/>
              <w:outlineLvl w:val="1"/>
              <w:rPr>
                <w:rFonts w:ascii="Helvetica" w:eastAsia="Times New Roman" w:hAnsi="Helvetica" w:cs="Times New Roman"/>
                <w:sz w:val="20"/>
                <w:szCs w:val="20"/>
              </w:rPr>
            </w:pPr>
            <w:r>
              <w:rPr>
                <w:rFonts w:ascii="Helvetica" w:eastAsia="Times New Roman" w:hAnsi="Helvetica" w:cs="Times New Roman"/>
                <w:sz w:val="20"/>
                <w:szCs w:val="20"/>
              </w:rPr>
              <w:t>Read more</w:t>
            </w:r>
          </w:p>
        </w:tc>
        <w:tc>
          <w:tcPr>
            <w:tcW w:w="4395" w:type="dxa"/>
            <w:tcBorders>
              <w:top w:val="single" w:sz="4" w:space="0" w:color="auto"/>
              <w:left w:val="single" w:sz="4" w:space="0" w:color="auto"/>
              <w:bottom w:val="single" w:sz="4" w:space="0" w:color="auto"/>
              <w:right w:val="single" w:sz="4" w:space="0" w:color="auto"/>
            </w:tcBorders>
            <w:hideMark/>
          </w:tcPr>
          <w:p w14:paraId="3E1D86FE" w14:textId="77777777" w:rsidR="00863657" w:rsidRDefault="00863657">
            <w:pPr>
              <w:bidi/>
              <w:spacing w:before="150"/>
              <w:textAlignment w:val="baseline"/>
              <w:outlineLvl w:val="1"/>
              <w:rPr>
                <w:rFonts w:ascii="Helvetica" w:eastAsia="Times New Roman" w:hAnsi="Helvetica" w:cs="Times New Roman"/>
                <w:b/>
                <w:sz w:val="20"/>
                <w:szCs w:val="20"/>
                <w:lang w:val="en-US"/>
              </w:rPr>
            </w:pPr>
            <w:r>
              <w:rPr>
                <w:rFonts w:ascii="Helvetica" w:eastAsia="Times New Roman" w:hAnsi="Helvetica" w:cs="Times New Roman"/>
                <w:b/>
                <w:sz w:val="20"/>
                <w:szCs w:val="20"/>
                <w:rtl/>
                <w:lang w:val="en-US"/>
              </w:rPr>
              <w:t>اقرأ المزيد</w:t>
            </w:r>
          </w:p>
        </w:tc>
      </w:tr>
      <w:tr w:rsidR="00863657" w14:paraId="4EF9458B" w14:textId="77777777" w:rsidTr="00863657">
        <w:tc>
          <w:tcPr>
            <w:tcW w:w="1340" w:type="dxa"/>
            <w:tcBorders>
              <w:top w:val="single" w:sz="4" w:space="0" w:color="auto"/>
              <w:left w:val="single" w:sz="4" w:space="0" w:color="auto"/>
              <w:bottom w:val="single" w:sz="4" w:space="0" w:color="auto"/>
              <w:right w:val="single" w:sz="4" w:space="0" w:color="auto"/>
            </w:tcBorders>
          </w:tcPr>
          <w:p w14:paraId="159F2B43" w14:textId="77777777" w:rsidR="00863657" w:rsidRDefault="00863657">
            <w:pPr>
              <w:spacing w:before="150"/>
              <w:textAlignment w:val="baseline"/>
              <w:outlineLvl w:val="1"/>
              <w:rPr>
                <w:rFonts w:ascii="Helvetica" w:eastAsia="Times New Roman" w:hAnsi="Helvetica" w:cs="Times New Roman"/>
                <w:b/>
                <w:color w:val="FF0000"/>
                <w:sz w:val="20"/>
                <w:szCs w:val="20"/>
                <w:rtl/>
              </w:rPr>
            </w:pPr>
          </w:p>
        </w:tc>
        <w:tc>
          <w:tcPr>
            <w:tcW w:w="5748" w:type="dxa"/>
            <w:tcBorders>
              <w:top w:val="single" w:sz="4" w:space="0" w:color="auto"/>
              <w:left w:val="single" w:sz="4" w:space="0" w:color="auto"/>
              <w:bottom w:val="single" w:sz="4" w:space="0" w:color="auto"/>
              <w:right w:val="single" w:sz="4" w:space="0" w:color="auto"/>
            </w:tcBorders>
            <w:hideMark/>
          </w:tcPr>
          <w:p w14:paraId="164B704D" w14:textId="77777777" w:rsidR="00863657" w:rsidRDefault="00863657">
            <w:pPr>
              <w:spacing w:before="150"/>
              <w:textAlignment w:val="baseline"/>
              <w:outlineLvl w:val="1"/>
              <w:rPr>
                <w:rFonts w:ascii="Helvetica" w:eastAsia="Times New Roman" w:hAnsi="Helvetica" w:cs="Times New Roman"/>
                <w:sz w:val="20"/>
                <w:szCs w:val="20"/>
              </w:rPr>
            </w:pPr>
            <w:r>
              <w:rPr>
                <w:rFonts w:ascii="Helvetica" w:eastAsia="Times New Roman" w:hAnsi="Helvetica" w:cs="Times New Roman"/>
                <w:sz w:val="20"/>
                <w:szCs w:val="20"/>
              </w:rPr>
              <w:t>Follow Me</w:t>
            </w:r>
          </w:p>
        </w:tc>
        <w:tc>
          <w:tcPr>
            <w:tcW w:w="4395" w:type="dxa"/>
            <w:tcBorders>
              <w:top w:val="single" w:sz="4" w:space="0" w:color="auto"/>
              <w:left w:val="single" w:sz="4" w:space="0" w:color="auto"/>
              <w:bottom w:val="single" w:sz="4" w:space="0" w:color="auto"/>
              <w:right w:val="single" w:sz="4" w:space="0" w:color="auto"/>
            </w:tcBorders>
            <w:hideMark/>
          </w:tcPr>
          <w:p w14:paraId="671FEDF9" w14:textId="77777777" w:rsidR="00863657" w:rsidRDefault="00863657">
            <w:pPr>
              <w:bidi/>
              <w:spacing w:before="150"/>
              <w:textAlignment w:val="baseline"/>
              <w:outlineLvl w:val="1"/>
              <w:rPr>
                <w:rFonts w:ascii="Helvetica" w:eastAsia="Times New Roman" w:hAnsi="Helvetica" w:cs="Times New Roman"/>
                <w:b/>
                <w:sz w:val="20"/>
                <w:szCs w:val="20"/>
                <w:lang w:val="en-US"/>
              </w:rPr>
            </w:pPr>
            <w:r>
              <w:rPr>
                <w:rFonts w:ascii="Helvetica" w:eastAsia="Times New Roman" w:hAnsi="Helvetica" w:cs="Times New Roman"/>
                <w:b/>
                <w:sz w:val="20"/>
                <w:szCs w:val="20"/>
                <w:rtl/>
                <w:lang w:val="en-US"/>
              </w:rPr>
              <w:t>اتبعني</w:t>
            </w:r>
          </w:p>
        </w:tc>
      </w:tr>
      <w:tr w:rsidR="00863657" w14:paraId="03102D41" w14:textId="77777777" w:rsidTr="00863657">
        <w:tc>
          <w:tcPr>
            <w:tcW w:w="1340" w:type="dxa"/>
            <w:tcBorders>
              <w:top w:val="single" w:sz="4" w:space="0" w:color="auto"/>
              <w:left w:val="single" w:sz="4" w:space="0" w:color="auto"/>
              <w:bottom w:val="single" w:sz="4" w:space="0" w:color="auto"/>
              <w:right w:val="single" w:sz="4" w:space="0" w:color="auto"/>
            </w:tcBorders>
            <w:hideMark/>
          </w:tcPr>
          <w:p w14:paraId="4BEDC867" w14:textId="77777777" w:rsidR="00863657" w:rsidRDefault="00863657">
            <w:pPr>
              <w:spacing w:before="150"/>
              <w:textAlignment w:val="baseline"/>
              <w:outlineLvl w:val="1"/>
              <w:rPr>
                <w:rFonts w:ascii="Helvetica" w:eastAsia="Times New Roman" w:hAnsi="Helvetica" w:cs="Times New Roman"/>
                <w:color w:val="FF0000"/>
                <w:sz w:val="20"/>
                <w:szCs w:val="20"/>
                <w:rtl/>
              </w:rPr>
            </w:pPr>
            <w:r>
              <w:rPr>
                <w:rFonts w:ascii="Helvetica" w:eastAsia="Times New Roman" w:hAnsi="Helvetica" w:cs="Times New Roman"/>
                <w:color w:val="FF0000"/>
                <w:sz w:val="20"/>
                <w:szCs w:val="20"/>
              </w:rPr>
              <w:t>Continuation</w:t>
            </w:r>
          </w:p>
        </w:tc>
        <w:tc>
          <w:tcPr>
            <w:tcW w:w="5748" w:type="dxa"/>
            <w:tcBorders>
              <w:top w:val="single" w:sz="4" w:space="0" w:color="auto"/>
              <w:left w:val="single" w:sz="4" w:space="0" w:color="auto"/>
              <w:bottom w:val="single" w:sz="4" w:space="0" w:color="auto"/>
              <w:right w:val="single" w:sz="4" w:space="0" w:color="auto"/>
            </w:tcBorders>
          </w:tcPr>
          <w:p w14:paraId="62F592A8" w14:textId="4F9E1A6C" w:rsidR="00863657" w:rsidRDefault="00863657" w:rsidP="00863657">
            <w:pPr>
              <w:spacing w:before="225" w:after="225" w:line="360" w:lineRule="atLeast"/>
              <w:textAlignment w:val="baseline"/>
              <w:rPr>
                <w:rFonts w:ascii="Helvetica" w:hAnsi="Helvetica" w:cs="Times New Roman"/>
                <w:color w:val="363636"/>
                <w:sz w:val="21"/>
                <w:szCs w:val="21"/>
                <w:rtl/>
              </w:rPr>
            </w:pPr>
            <w:r w:rsidRPr="00A700FD">
              <w:rPr>
                <w:rFonts w:ascii="Helvetica" w:hAnsi="Helvetica" w:cs="Times New Roman"/>
                <w:color w:val="363636"/>
                <w:sz w:val="21"/>
                <w:szCs w:val="21"/>
              </w:rPr>
              <w:t xml:space="preserve">The V bequeaths him a special spot in the heart of the </w:t>
            </w:r>
            <w:proofErr w:type="gramStart"/>
            <w:r w:rsidRPr="00A700FD">
              <w:rPr>
                <w:rFonts w:ascii="Helvetica" w:hAnsi="Helvetica" w:cs="Times New Roman"/>
                <w:color w:val="363636"/>
                <w:sz w:val="21"/>
                <w:szCs w:val="21"/>
              </w:rPr>
              <w:t>network which</w:t>
            </w:r>
            <w:proofErr w:type="gramEnd"/>
            <w:r w:rsidRPr="00A700FD">
              <w:rPr>
                <w:rFonts w:ascii="Helvetica" w:hAnsi="Helvetica" w:cs="Times New Roman"/>
                <w:color w:val="363636"/>
                <w:sz w:val="21"/>
                <w:szCs w:val="21"/>
              </w:rPr>
              <w:t xml:space="preserve"> currently numbers over in the several millions. </w:t>
            </w:r>
            <w:proofErr w:type="gramStart"/>
            <w:r w:rsidRPr="00A700FD">
              <w:rPr>
                <w:rFonts w:ascii="Helvetica" w:hAnsi="Helvetica" w:cs="Times New Roman"/>
                <w:color w:val="363636"/>
                <w:sz w:val="21"/>
                <w:szCs w:val="21"/>
              </w:rPr>
              <w:t>A man with multiple layers to his personality, Mr. Bismark is considered by many as a powerful balancing force within the V</w:t>
            </w:r>
            <w:proofErr w:type="gramEnd"/>
            <w:r w:rsidRPr="00A700FD">
              <w:rPr>
                <w:rFonts w:ascii="Helvetica" w:hAnsi="Helvetica" w:cs="Times New Roman"/>
                <w:color w:val="363636"/>
                <w:sz w:val="21"/>
                <w:szCs w:val="21"/>
              </w:rPr>
              <w:t>.</w:t>
            </w:r>
          </w:p>
          <w:p w14:paraId="7F688A0E" w14:textId="77777777" w:rsidR="00863657" w:rsidRDefault="00863657" w:rsidP="00863657">
            <w:pPr>
              <w:spacing w:before="225" w:after="225" w:line="360" w:lineRule="atLeast"/>
              <w:textAlignment w:val="baseline"/>
              <w:rPr>
                <w:ins w:id="9" w:author="Baba" w:date="2017-02-22T20:59:00Z"/>
                <w:rFonts w:ascii="Helvetica" w:hAnsi="Helvetica" w:cs="Times New Roman"/>
                <w:color w:val="363636"/>
                <w:sz w:val="21"/>
                <w:szCs w:val="21"/>
                <w:rtl/>
              </w:rPr>
            </w:pPr>
          </w:p>
          <w:p w14:paraId="0D30E26D" w14:textId="77777777" w:rsidR="00863657" w:rsidRDefault="00863657">
            <w:pPr>
              <w:spacing w:before="150"/>
              <w:textAlignment w:val="baseline"/>
              <w:outlineLvl w:val="1"/>
              <w:rPr>
                <w:rFonts w:ascii="Helvetica" w:hAnsi="Helvetica" w:cs="Times New Roman"/>
                <w:color w:val="363636"/>
                <w:sz w:val="21"/>
                <w:szCs w:val="21"/>
                <w:rtl/>
              </w:rPr>
            </w:pPr>
            <w:r w:rsidRPr="00A700FD">
              <w:rPr>
                <w:rFonts w:ascii="Helvetica" w:hAnsi="Helvetica" w:cs="Times New Roman"/>
                <w:color w:val="363636"/>
                <w:sz w:val="21"/>
                <w:szCs w:val="21"/>
              </w:rPr>
              <w:t>Mr. Bismark left home at the age of nine and went to live until the age of 17 in an ashram in the mountains of the Philippines where he grew up without electricity, heating or other modern amenities. Our V Founder is also a yoga instructor</w:t>
            </w:r>
            <w:del w:id="10" w:author="Gil Cadiz" w:date="2017-02-17T19:17:00Z">
              <w:r w:rsidRPr="00A700FD" w:rsidDel="001A0538">
                <w:rPr>
                  <w:rFonts w:ascii="Helvetica" w:hAnsi="Helvetica" w:cs="Times New Roman"/>
                  <w:color w:val="363636"/>
                  <w:sz w:val="21"/>
                  <w:szCs w:val="21"/>
                </w:rPr>
                <w:delText xml:space="preserve">, </w:delText>
              </w:r>
            </w:del>
            <w:ins w:id="11" w:author="Gil Cadiz" w:date="2017-02-17T19:17:00Z">
              <w:r>
                <w:rPr>
                  <w:rFonts w:ascii="Helvetica" w:hAnsi="Helvetica" w:cs="Times New Roman"/>
                  <w:color w:val="363636"/>
                  <w:sz w:val="21"/>
                  <w:szCs w:val="21"/>
                </w:rPr>
                <w:t xml:space="preserve"> and</w:t>
              </w:r>
              <w:r w:rsidRPr="00A700FD">
                <w:rPr>
                  <w:rFonts w:ascii="Helvetica" w:hAnsi="Helvetica" w:cs="Times New Roman"/>
                  <w:color w:val="363636"/>
                  <w:sz w:val="21"/>
                  <w:szCs w:val="21"/>
                </w:rPr>
                <w:t xml:space="preserve"> </w:t>
              </w:r>
            </w:ins>
            <w:r w:rsidRPr="00A700FD">
              <w:rPr>
                <w:rFonts w:ascii="Helvetica" w:hAnsi="Helvetica" w:cs="Times New Roman"/>
                <w:color w:val="363636"/>
                <w:sz w:val="21"/>
                <w:szCs w:val="21"/>
              </w:rPr>
              <w:t xml:space="preserve">a third </w:t>
            </w:r>
            <w:proofErr w:type="spellStart"/>
            <w:r w:rsidRPr="00A700FD">
              <w:rPr>
                <w:rFonts w:ascii="Helvetica" w:hAnsi="Helvetica" w:cs="Times New Roman"/>
                <w:color w:val="363636"/>
                <w:sz w:val="21"/>
                <w:szCs w:val="21"/>
              </w:rPr>
              <w:t>dan</w:t>
            </w:r>
            <w:proofErr w:type="spellEnd"/>
            <w:r w:rsidRPr="00A700FD">
              <w:rPr>
                <w:rFonts w:ascii="Helvetica" w:hAnsi="Helvetica" w:cs="Times New Roman"/>
                <w:color w:val="363636"/>
                <w:sz w:val="21"/>
                <w:szCs w:val="21"/>
              </w:rPr>
              <w:t xml:space="preserve"> in Taekwondo</w:t>
            </w:r>
            <w:del w:id="12" w:author="Gil Cadiz" w:date="2017-02-17T19:17:00Z">
              <w:r w:rsidRPr="00A700FD" w:rsidDel="001A0538">
                <w:rPr>
                  <w:rFonts w:ascii="Helvetica" w:hAnsi="Helvetica" w:cs="Times New Roman"/>
                  <w:color w:val="363636"/>
                  <w:sz w:val="21"/>
                  <w:szCs w:val="21"/>
                </w:rPr>
                <w:delText xml:space="preserve"> and a Bonsai master</w:delText>
              </w:r>
            </w:del>
            <w:r w:rsidRPr="00A700FD">
              <w:rPr>
                <w:rFonts w:ascii="Helvetica" w:hAnsi="Helvetica" w:cs="Times New Roman"/>
                <w:color w:val="363636"/>
                <w:sz w:val="21"/>
                <w:szCs w:val="21"/>
              </w:rPr>
              <w:t>.</w:t>
            </w:r>
          </w:p>
          <w:p w14:paraId="549D7C88" w14:textId="77777777" w:rsidR="00863657" w:rsidRDefault="00863657">
            <w:pPr>
              <w:spacing w:before="150"/>
              <w:textAlignment w:val="baseline"/>
              <w:outlineLvl w:val="1"/>
              <w:rPr>
                <w:rFonts w:ascii="Helvetica" w:hAnsi="Helvetica" w:cs="Times New Roman"/>
                <w:color w:val="363636"/>
                <w:sz w:val="21"/>
                <w:szCs w:val="21"/>
                <w:rtl/>
              </w:rPr>
            </w:pPr>
          </w:p>
          <w:p w14:paraId="6203B526" w14:textId="77777777" w:rsidR="00863657" w:rsidRDefault="00863657">
            <w:pPr>
              <w:spacing w:before="150"/>
              <w:textAlignment w:val="baseline"/>
              <w:outlineLvl w:val="1"/>
              <w:rPr>
                <w:rFonts w:ascii="Helvetica" w:hAnsi="Helvetica" w:cs="Times New Roman"/>
                <w:color w:val="363636"/>
                <w:sz w:val="21"/>
                <w:szCs w:val="21"/>
                <w:rtl/>
              </w:rPr>
            </w:pPr>
            <w:r w:rsidRPr="00A700FD">
              <w:rPr>
                <w:rFonts w:ascii="Helvetica" w:hAnsi="Helvetica" w:cs="Times New Roman"/>
                <w:color w:val="363636"/>
                <w:sz w:val="21"/>
                <w:szCs w:val="21"/>
              </w:rPr>
              <w:t>Mr. Bismark’s spiritual background and innate leadership qualities have given him the strength to manage the various roles that he plays within the group. His entry into the business world came when he was working as a martial arts instructor at a major university in the Philippines. That was when he got introduced to Dato’ Sri Vijay Eswaran, V Founder. Their shared interests in Vedic Philosophy and spirituality brought them together. Shortly afterwards, a small network marketing company was formed which today has grown into a global business.</w:t>
            </w:r>
          </w:p>
          <w:p w14:paraId="6EBA9FDA" w14:textId="45D87774" w:rsidR="00F324E3" w:rsidRDefault="00F324E3">
            <w:pPr>
              <w:spacing w:before="150"/>
              <w:textAlignment w:val="baseline"/>
              <w:outlineLvl w:val="1"/>
              <w:rPr>
                <w:rFonts w:ascii="Helvetica" w:hAnsi="Helvetica" w:cs="Times New Roman"/>
                <w:color w:val="363636"/>
                <w:sz w:val="21"/>
                <w:szCs w:val="21"/>
                <w:rtl/>
              </w:rPr>
            </w:pPr>
          </w:p>
          <w:p w14:paraId="1C6B83DF" w14:textId="77777777" w:rsidR="00F324E3" w:rsidRDefault="00F324E3">
            <w:pPr>
              <w:spacing w:before="150"/>
              <w:textAlignment w:val="baseline"/>
              <w:outlineLvl w:val="1"/>
              <w:rPr>
                <w:rFonts w:ascii="Helvetica" w:hAnsi="Helvetica" w:cs="Times New Roman"/>
                <w:color w:val="363636"/>
                <w:sz w:val="21"/>
                <w:szCs w:val="21"/>
                <w:rtl/>
              </w:rPr>
            </w:pPr>
          </w:p>
          <w:p w14:paraId="3DF03BEA" w14:textId="77777777" w:rsidR="00F324E3" w:rsidRDefault="00F324E3">
            <w:pPr>
              <w:spacing w:before="150"/>
              <w:textAlignment w:val="baseline"/>
              <w:outlineLvl w:val="1"/>
              <w:rPr>
                <w:rFonts w:ascii="Helvetica" w:hAnsi="Helvetica" w:cs="Times New Roman"/>
                <w:color w:val="363636"/>
                <w:sz w:val="21"/>
                <w:szCs w:val="21"/>
                <w:rtl/>
              </w:rPr>
            </w:pPr>
            <w:r w:rsidRPr="00A700FD">
              <w:rPr>
                <w:rFonts w:ascii="Helvetica" w:hAnsi="Helvetica" w:cs="Times New Roman"/>
                <w:color w:val="363636"/>
                <w:sz w:val="21"/>
                <w:szCs w:val="21"/>
              </w:rPr>
              <w:t xml:space="preserve">Mr. Bismark plays an active role in the company, not just by establishing business relationships </w:t>
            </w:r>
            <w:proofErr w:type="gramStart"/>
            <w:r w:rsidRPr="00A700FD">
              <w:rPr>
                <w:rFonts w:ascii="Helvetica" w:hAnsi="Helvetica" w:cs="Times New Roman"/>
                <w:color w:val="363636"/>
                <w:sz w:val="21"/>
                <w:szCs w:val="21"/>
              </w:rPr>
              <w:t>but</w:t>
            </w:r>
            <w:proofErr w:type="gramEnd"/>
            <w:r w:rsidRPr="00A700FD">
              <w:rPr>
                <w:rFonts w:ascii="Helvetica" w:hAnsi="Helvetica" w:cs="Times New Roman"/>
                <w:color w:val="363636"/>
                <w:sz w:val="21"/>
                <w:szCs w:val="21"/>
              </w:rPr>
              <w:t xml:space="preserve"> by building sincere friendships with customers and colleagues alike. His interes</w:t>
            </w:r>
            <w:r>
              <w:rPr>
                <w:rFonts w:ascii="Helvetica" w:hAnsi="Helvetica" w:cs="Times New Roman"/>
                <w:color w:val="363636"/>
                <w:sz w:val="21"/>
                <w:szCs w:val="21"/>
              </w:rPr>
              <w:t>ts and decisions are guided by the</w:t>
            </w:r>
            <w:r w:rsidRPr="00A700FD">
              <w:rPr>
                <w:rFonts w:ascii="Helvetica" w:hAnsi="Helvetica" w:cs="Times New Roman"/>
                <w:color w:val="363636"/>
                <w:sz w:val="21"/>
                <w:szCs w:val="21"/>
              </w:rPr>
              <w:t xml:space="preserve"> desire to help people regardless of their economic, social or racial backgrounds. His success </w:t>
            </w:r>
            <w:proofErr w:type="gramStart"/>
            <w:r w:rsidRPr="00A700FD">
              <w:rPr>
                <w:rFonts w:ascii="Helvetica" w:hAnsi="Helvetica" w:cs="Times New Roman"/>
                <w:color w:val="363636"/>
                <w:sz w:val="21"/>
                <w:szCs w:val="21"/>
              </w:rPr>
              <w:t>is not built</w:t>
            </w:r>
            <w:proofErr w:type="gramEnd"/>
            <w:r w:rsidRPr="00A700FD">
              <w:rPr>
                <w:rFonts w:ascii="Helvetica" w:hAnsi="Helvetica" w:cs="Times New Roman"/>
                <w:color w:val="363636"/>
                <w:sz w:val="21"/>
                <w:szCs w:val="21"/>
              </w:rPr>
              <w:t xml:space="preserve"> on material achievements but on the inner satisfaction and peace </w:t>
            </w:r>
            <w:r w:rsidRPr="00A700FD">
              <w:rPr>
                <w:rFonts w:ascii="Helvetica" w:hAnsi="Helvetica" w:cs="Times New Roman"/>
                <w:color w:val="363636"/>
                <w:sz w:val="21"/>
                <w:szCs w:val="21"/>
              </w:rPr>
              <w:lastRenderedPageBreak/>
              <w:t>achieved by rendering meaningful service to others and through spiritual growth.</w:t>
            </w:r>
          </w:p>
          <w:p w14:paraId="193CB9FE" w14:textId="77777777" w:rsidR="00F324E3" w:rsidRDefault="00F324E3">
            <w:pPr>
              <w:spacing w:before="150"/>
              <w:textAlignment w:val="baseline"/>
              <w:outlineLvl w:val="1"/>
              <w:rPr>
                <w:rFonts w:ascii="Helvetica" w:hAnsi="Helvetica" w:cs="Times New Roman"/>
                <w:color w:val="363636"/>
                <w:sz w:val="21"/>
                <w:szCs w:val="21"/>
                <w:rtl/>
              </w:rPr>
            </w:pPr>
          </w:p>
          <w:p w14:paraId="185AB97B" w14:textId="77777777" w:rsidR="00F324E3" w:rsidRDefault="00F324E3">
            <w:pPr>
              <w:spacing w:before="150"/>
              <w:textAlignment w:val="baseline"/>
              <w:outlineLvl w:val="1"/>
              <w:rPr>
                <w:rFonts w:ascii="Helvetica" w:hAnsi="Helvetica" w:cs="Times New Roman"/>
                <w:color w:val="363636"/>
                <w:sz w:val="21"/>
                <w:szCs w:val="21"/>
                <w:rtl/>
              </w:rPr>
            </w:pPr>
            <w:r w:rsidRPr="00A700FD">
              <w:rPr>
                <w:rFonts w:ascii="Helvetica" w:hAnsi="Helvetica" w:cs="Times New Roman"/>
                <w:color w:val="363636"/>
                <w:sz w:val="21"/>
                <w:szCs w:val="21"/>
              </w:rPr>
              <w:t>In June 2010, he added “author” to his already impressive dossier with the release of his first book, </w:t>
            </w:r>
            <w:r w:rsidRPr="00A700FD">
              <w:rPr>
                <w:rFonts w:ascii="Helvetica" w:hAnsi="Helvetica" w:cs="Times New Roman"/>
                <w:i/>
                <w:iCs/>
                <w:color w:val="363636"/>
                <w:sz w:val="21"/>
                <w:szCs w:val="21"/>
                <w:bdr w:val="none" w:sz="0" w:space="0" w:color="auto" w:frame="1"/>
              </w:rPr>
              <w:t>The Gem Collection: A compilation of Wisdom </w:t>
            </w:r>
            <w:r w:rsidRPr="00A700FD">
              <w:rPr>
                <w:rFonts w:ascii="Helvetica" w:hAnsi="Helvetica" w:cs="Times New Roman"/>
                <w:color w:val="363636"/>
                <w:sz w:val="21"/>
                <w:szCs w:val="21"/>
              </w:rPr>
              <w:t>during V-Malaysia 2010.</w:t>
            </w:r>
          </w:p>
          <w:p w14:paraId="3452DC2C" w14:textId="77777777" w:rsidR="00F324E3" w:rsidRDefault="00F324E3">
            <w:pPr>
              <w:spacing w:before="150"/>
              <w:textAlignment w:val="baseline"/>
              <w:outlineLvl w:val="1"/>
              <w:rPr>
                <w:rFonts w:ascii="Helvetica" w:hAnsi="Helvetica" w:cs="Times New Roman"/>
                <w:color w:val="363636"/>
                <w:sz w:val="21"/>
                <w:szCs w:val="21"/>
                <w:rtl/>
              </w:rPr>
            </w:pPr>
          </w:p>
          <w:p w14:paraId="348F01B0" w14:textId="2D835B9C" w:rsidR="00F324E3" w:rsidRDefault="00F324E3">
            <w:pPr>
              <w:spacing w:before="150"/>
              <w:textAlignment w:val="baseline"/>
              <w:outlineLvl w:val="1"/>
              <w:rPr>
                <w:rFonts w:ascii="Helvetica" w:eastAsia="Times New Roman" w:hAnsi="Helvetica" w:cs="Times New Roman"/>
                <w:b/>
                <w:color w:val="FF0000"/>
                <w:sz w:val="20"/>
                <w:szCs w:val="20"/>
              </w:rPr>
            </w:pPr>
            <w:r w:rsidRPr="00A700FD">
              <w:rPr>
                <w:rFonts w:ascii="Helvetica" w:hAnsi="Helvetica" w:cs="Times New Roman"/>
                <w:color w:val="363636"/>
                <w:sz w:val="21"/>
                <w:szCs w:val="21"/>
              </w:rPr>
              <w:t xml:space="preserve">When not travelling around the world overseeing the </w:t>
            </w:r>
            <w:proofErr w:type="gramStart"/>
            <w:r w:rsidRPr="00A700FD">
              <w:rPr>
                <w:rFonts w:ascii="Helvetica" w:hAnsi="Helvetica" w:cs="Times New Roman"/>
                <w:color w:val="363636"/>
                <w:sz w:val="21"/>
                <w:szCs w:val="21"/>
              </w:rPr>
              <w:t>group’s</w:t>
            </w:r>
            <w:proofErr w:type="gramEnd"/>
            <w:r w:rsidRPr="00A700FD">
              <w:rPr>
                <w:rFonts w:ascii="Helvetica" w:hAnsi="Helvetica" w:cs="Times New Roman"/>
                <w:color w:val="363636"/>
                <w:sz w:val="21"/>
                <w:szCs w:val="21"/>
              </w:rPr>
              <w:t xml:space="preserve"> various operations, Mr. Bismark lives with his family in Singapore.</w:t>
            </w:r>
          </w:p>
        </w:tc>
        <w:tc>
          <w:tcPr>
            <w:tcW w:w="4395" w:type="dxa"/>
            <w:tcBorders>
              <w:top w:val="single" w:sz="4" w:space="0" w:color="auto"/>
              <w:left w:val="single" w:sz="4" w:space="0" w:color="auto"/>
              <w:bottom w:val="single" w:sz="4" w:space="0" w:color="auto"/>
              <w:right w:val="single" w:sz="4" w:space="0" w:color="auto"/>
            </w:tcBorders>
          </w:tcPr>
          <w:p w14:paraId="4ADFAE85" w14:textId="7A548BD5" w:rsidR="00863657" w:rsidRDefault="00863657" w:rsidP="00863657">
            <w:pPr>
              <w:bidi/>
              <w:spacing w:before="225" w:after="225" w:line="360" w:lineRule="atLeast"/>
              <w:textAlignment w:val="baseline"/>
              <w:rPr>
                <w:rFonts w:ascii="Helvetica" w:hAnsi="Helvetica" w:cs="Times New Roman"/>
                <w:color w:val="363636"/>
                <w:sz w:val="21"/>
                <w:szCs w:val="21"/>
                <w:rtl/>
              </w:rPr>
              <w:pPrChange w:id="13" w:author="Baba" w:date="2017-02-22T21:03:00Z">
                <w:pPr>
                  <w:spacing w:before="225" w:after="225" w:line="360" w:lineRule="atLeast"/>
                  <w:textAlignment w:val="baseline"/>
                </w:pPr>
              </w:pPrChange>
            </w:pPr>
            <w:r>
              <w:rPr>
                <w:rFonts w:ascii="Helvetica" w:hAnsi="Helvetica" w:cs="Times New Roman" w:hint="cs"/>
                <w:color w:val="363636"/>
                <w:sz w:val="21"/>
                <w:szCs w:val="21"/>
                <w:rtl/>
              </w:rPr>
              <w:lastRenderedPageBreak/>
              <w:t>اورث</w:t>
            </w:r>
            <w:ins w:id="14" w:author="Baba" w:date="2017-02-22T21:01:00Z">
              <w:r>
                <w:rPr>
                  <w:rFonts w:ascii="Helvetica" w:hAnsi="Helvetica" w:cs="Times New Roman" w:hint="cs"/>
                  <w:color w:val="363636"/>
                  <w:sz w:val="21"/>
                  <w:szCs w:val="21"/>
                  <w:rtl/>
                </w:rPr>
                <w:t>ته الفي</w:t>
              </w:r>
            </w:ins>
            <w:ins w:id="15" w:author="Baba" w:date="2017-02-22T21:03:00Z">
              <w:r>
                <w:rPr>
                  <w:rFonts w:ascii="Helvetica" w:hAnsi="Helvetica" w:cs="Times New Roman" w:hint="cs"/>
                  <w:color w:val="363636"/>
                  <w:sz w:val="21"/>
                  <w:szCs w:val="21"/>
                  <w:rtl/>
                </w:rPr>
                <w:t xml:space="preserve"> مكاناً مميزين في قلب ال</w:t>
              </w:r>
            </w:ins>
            <w:ins w:id="16" w:author="Baba" w:date="2017-02-22T21:04:00Z">
              <w:r>
                <w:rPr>
                  <w:rFonts w:ascii="Helvetica" w:hAnsi="Helvetica" w:cs="Times New Roman" w:hint="cs"/>
                  <w:color w:val="363636"/>
                  <w:sz w:val="21"/>
                  <w:szCs w:val="21"/>
                  <w:rtl/>
                </w:rPr>
                <w:t xml:space="preserve">شبكة </w:t>
              </w:r>
            </w:ins>
            <w:ins w:id="17" w:author="Baba" w:date="2017-02-22T21:06:00Z">
              <w:r>
                <w:rPr>
                  <w:rFonts w:ascii="Helvetica" w:hAnsi="Helvetica" w:cs="Times New Roman" w:hint="cs"/>
                  <w:color w:val="363636"/>
                  <w:sz w:val="21"/>
                  <w:szCs w:val="21"/>
                  <w:rtl/>
                </w:rPr>
                <w:t xml:space="preserve">التي </w:t>
              </w:r>
            </w:ins>
            <w:ins w:id="18" w:author="Baba" w:date="2017-02-22T21:10:00Z">
              <w:r>
                <w:rPr>
                  <w:rFonts w:ascii="Helvetica" w:hAnsi="Helvetica" w:cs="Times New Roman" w:hint="cs"/>
                  <w:color w:val="363636"/>
                  <w:sz w:val="21"/>
                  <w:szCs w:val="21"/>
                  <w:rtl/>
                </w:rPr>
                <w:t xml:space="preserve">يتعدى عددها </w:t>
              </w:r>
            </w:ins>
            <w:r>
              <w:rPr>
                <w:rFonts w:ascii="Helvetica" w:hAnsi="Helvetica" w:cs="Times New Roman" w:hint="cs"/>
                <w:color w:val="363636"/>
                <w:sz w:val="21"/>
                <w:szCs w:val="21"/>
                <w:rtl/>
              </w:rPr>
              <w:t xml:space="preserve">عدة </w:t>
            </w:r>
            <w:ins w:id="19" w:author="Baba" w:date="2017-02-22T21:10:00Z">
              <w:r>
                <w:rPr>
                  <w:rFonts w:ascii="Helvetica" w:hAnsi="Helvetica" w:cs="Times New Roman" w:hint="cs"/>
                  <w:color w:val="363636"/>
                  <w:sz w:val="21"/>
                  <w:szCs w:val="21"/>
                  <w:rtl/>
                </w:rPr>
                <w:t>مل</w:t>
              </w:r>
            </w:ins>
            <w:r>
              <w:rPr>
                <w:rFonts w:ascii="Helvetica" w:hAnsi="Helvetica" w:cs="Times New Roman" w:hint="cs"/>
                <w:color w:val="363636"/>
                <w:sz w:val="21"/>
                <w:szCs w:val="21"/>
                <w:rtl/>
              </w:rPr>
              <w:t>ا</w:t>
            </w:r>
            <w:ins w:id="20" w:author="Baba" w:date="2017-02-22T21:10:00Z">
              <w:r>
                <w:rPr>
                  <w:rFonts w:ascii="Helvetica" w:hAnsi="Helvetica" w:cs="Times New Roman" w:hint="cs"/>
                  <w:color w:val="363636"/>
                  <w:sz w:val="21"/>
                  <w:szCs w:val="21"/>
                  <w:rtl/>
                </w:rPr>
                <w:t xml:space="preserve">ين </w:t>
              </w:r>
            </w:ins>
            <w:r>
              <w:rPr>
                <w:rFonts w:ascii="Helvetica" w:hAnsi="Helvetica" w:cs="Times New Roman" w:hint="cs"/>
                <w:color w:val="363636"/>
                <w:sz w:val="21"/>
                <w:szCs w:val="21"/>
                <w:rtl/>
              </w:rPr>
              <w:t>من الأ</w:t>
            </w:r>
            <w:ins w:id="21" w:author="Baba" w:date="2017-02-22T21:10:00Z">
              <w:r>
                <w:rPr>
                  <w:rFonts w:ascii="Helvetica" w:hAnsi="Helvetica" w:cs="Times New Roman" w:hint="cs"/>
                  <w:color w:val="363636"/>
                  <w:sz w:val="21"/>
                  <w:szCs w:val="21"/>
                  <w:rtl/>
                </w:rPr>
                <w:t>شخ</w:t>
              </w:r>
            </w:ins>
            <w:r>
              <w:rPr>
                <w:rFonts w:ascii="Helvetica" w:hAnsi="Helvetica" w:cs="Times New Roman" w:hint="cs"/>
                <w:color w:val="363636"/>
                <w:sz w:val="21"/>
                <w:szCs w:val="21"/>
                <w:rtl/>
              </w:rPr>
              <w:t>ا</w:t>
            </w:r>
            <w:ins w:id="22" w:author="Baba" w:date="2017-02-22T21:10:00Z">
              <w:r>
                <w:rPr>
                  <w:rFonts w:ascii="Helvetica" w:hAnsi="Helvetica" w:cs="Times New Roman" w:hint="cs"/>
                  <w:color w:val="363636"/>
                  <w:sz w:val="21"/>
                  <w:szCs w:val="21"/>
                  <w:rtl/>
                </w:rPr>
                <w:t xml:space="preserve">ص. </w:t>
              </w:r>
            </w:ins>
            <w:ins w:id="23" w:author="Baba" w:date="2017-02-22T21:14:00Z">
              <w:r>
                <w:rPr>
                  <w:rFonts w:ascii="Helvetica" w:hAnsi="Helvetica" w:cs="Times New Roman" w:hint="cs"/>
                  <w:color w:val="363636"/>
                  <w:sz w:val="21"/>
                  <w:szCs w:val="21"/>
                  <w:rtl/>
                </w:rPr>
                <w:t>رجل ذو شخصية متعددة الطبقات</w:t>
              </w:r>
            </w:ins>
            <w:ins w:id="24" w:author="Baba" w:date="2017-02-22T21:28:00Z">
              <w:r>
                <w:rPr>
                  <w:rFonts w:ascii="Helvetica" w:hAnsi="Helvetica" w:cs="Times New Roman" w:hint="cs"/>
                  <w:color w:val="363636"/>
                  <w:sz w:val="21"/>
                  <w:szCs w:val="21"/>
                  <w:rtl/>
                </w:rPr>
                <w:t xml:space="preserve">، يعتبر السيد بسمارك من قبل العديد انه </w:t>
              </w:r>
            </w:ins>
            <w:ins w:id="25" w:author="Baba" w:date="2017-02-22T21:29:00Z">
              <w:r>
                <w:rPr>
                  <w:rFonts w:ascii="Helvetica" w:hAnsi="Helvetica" w:cs="Times New Roman" w:hint="cs"/>
                  <w:color w:val="363636"/>
                  <w:sz w:val="21"/>
                  <w:szCs w:val="21"/>
                  <w:rtl/>
                </w:rPr>
                <w:t>كقوة موازنة في داخل الفي.</w:t>
              </w:r>
            </w:ins>
          </w:p>
          <w:p w14:paraId="575B61A4" w14:textId="44B8B216" w:rsidR="00863657" w:rsidRDefault="00863657" w:rsidP="00863657">
            <w:pPr>
              <w:bidi/>
              <w:spacing w:before="225" w:after="225" w:line="360" w:lineRule="atLeast"/>
              <w:textAlignment w:val="baseline"/>
              <w:rPr>
                <w:rFonts w:ascii="Helvetica" w:hAnsi="Helvetica" w:cs="Times New Roman"/>
                <w:color w:val="363636"/>
                <w:sz w:val="21"/>
                <w:szCs w:val="21"/>
                <w:rtl/>
              </w:rPr>
            </w:pPr>
          </w:p>
          <w:p w14:paraId="7C94E0FD" w14:textId="77777777" w:rsidR="00F324E3" w:rsidRPr="00A700FD" w:rsidRDefault="00F324E3" w:rsidP="00F324E3">
            <w:pPr>
              <w:bidi/>
              <w:spacing w:before="225" w:after="225" w:line="360" w:lineRule="atLeast"/>
              <w:textAlignment w:val="baseline"/>
              <w:rPr>
                <w:rFonts w:ascii="Helvetica" w:hAnsi="Helvetica" w:cs="Times New Roman"/>
                <w:color w:val="363636"/>
                <w:sz w:val="21"/>
                <w:szCs w:val="21"/>
              </w:rPr>
            </w:pPr>
          </w:p>
          <w:p w14:paraId="1BF4FAE2" w14:textId="5F2F1EE4" w:rsidR="00863657" w:rsidRDefault="00863657">
            <w:pPr>
              <w:bidi/>
              <w:spacing w:before="150"/>
              <w:textAlignment w:val="baseline"/>
              <w:outlineLvl w:val="1"/>
              <w:rPr>
                <w:rFonts w:ascii="Arial" w:hAnsi="Arial" w:cs="Arial"/>
                <w:color w:val="222222"/>
                <w:rtl/>
                <w:lang w:bidi="ar"/>
              </w:rPr>
            </w:pPr>
            <w:ins w:id="26" w:author="Baba" w:date="2017-02-22T21:30:00Z">
              <w:r>
                <w:rPr>
                  <w:rFonts w:ascii="Arial" w:hAnsi="Arial" w:cs="Arial" w:hint="cs"/>
                  <w:color w:val="222222"/>
                  <w:rtl/>
                </w:rPr>
                <w:t>غادر السيد</w:t>
              </w:r>
              <w:r>
                <w:rPr>
                  <w:rFonts w:ascii="Arial" w:hAnsi="Arial" w:cs="Arial" w:hint="cs"/>
                  <w:color w:val="222222"/>
                  <w:rtl/>
                  <w:lang w:bidi="ar"/>
                </w:rPr>
                <w:t xml:space="preserve"> </w:t>
              </w:r>
              <w:proofErr w:type="spellStart"/>
              <w:r>
                <w:rPr>
                  <w:rFonts w:ascii="Arial" w:hAnsi="Arial" w:cs="Arial" w:hint="cs"/>
                  <w:color w:val="222222"/>
                  <w:rtl/>
                </w:rPr>
                <w:t>بيسمارك</w:t>
              </w:r>
              <w:proofErr w:type="spellEnd"/>
              <w:r>
                <w:rPr>
                  <w:rFonts w:ascii="Arial" w:hAnsi="Arial" w:cs="Arial" w:hint="cs"/>
                  <w:color w:val="222222"/>
                  <w:rtl/>
                  <w:lang w:bidi="ar"/>
                </w:rPr>
                <w:t xml:space="preserve"> </w:t>
              </w:r>
              <w:r>
                <w:rPr>
                  <w:rFonts w:ascii="Arial" w:hAnsi="Arial" w:cs="Arial" w:hint="cs"/>
                  <w:color w:val="222222"/>
                  <w:rtl/>
                </w:rPr>
                <w:t>المنزل في</w:t>
              </w:r>
              <w:r>
                <w:rPr>
                  <w:rFonts w:ascii="Arial" w:hAnsi="Arial" w:cs="Arial" w:hint="cs"/>
                  <w:color w:val="222222"/>
                  <w:rtl/>
                  <w:lang w:bidi="ar"/>
                </w:rPr>
                <w:t xml:space="preserve"> </w:t>
              </w:r>
              <w:r>
                <w:rPr>
                  <w:rFonts w:ascii="Arial" w:hAnsi="Arial" w:cs="Arial" w:hint="cs"/>
                  <w:color w:val="222222"/>
                  <w:rtl/>
                </w:rPr>
                <w:t>سن التاسعة</w:t>
              </w:r>
              <w:r>
                <w:rPr>
                  <w:rFonts w:ascii="Arial" w:hAnsi="Arial" w:cs="Arial" w:hint="cs"/>
                  <w:color w:val="222222"/>
                  <w:rtl/>
                  <w:lang w:bidi="ar"/>
                </w:rPr>
                <w:t xml:space="preserve"> </w:t>
              </w:r>
              <w:r>
                <w:rPr>
                  <w:rFonts w:ascii="Arial" w:hAnsi="Arial" w:cs="Arial" w:hint="cs"/>
                  <w:color w:val="222222"/>
                  <w:rtl/>
                </w:rPr>
                <w:t>وذهب ليعيش</w:t>
              </w:r>
              <w:r>
                <w:rPr>
                  <w:rFonts w:ascii="Arial" w:hAnsi="Arial" w:cs="Arial" w:hint="cs"/>
                  <w:color w:val="222222"/>
                  <w:rtl/>
                  <w:lang w:bidi="ar"/>
                </w:rPr>
                <w:t xml:space="preserve"> </w:t>
              </w:r>
              <w:r>
                <w:rPr>
                  <w:rFonts w:ascii="Arial" w:hAnsi="Arial" w:cs="Arial" w:hint="cs"/>
                  <w:color w:val="222222"/>
                  <w:rtl/>
                </w:rPr>
                <w:t>حتى سن</w:t>
              </w:r>
              <w:r>
                <w:rPr>
                  <w:rFonts w:ascii="Arial" w:hAnsi="Arial" w:cs="Arial" w:hint="cs"/>
                  <w:color w:val="222222"/>
                  <w:rtl/>
                  <w:lang w:bidi="ar"/>
                </w:rPr>
                <w:t xml:space="preserve"> </w:t>
              </w:r>
            </w:ins>
            <w:r>
              <w:rPr>
                <w:rFonts w:ascii="Arial" w:hAnsi="Arial" w:cs="Arial" w:hint="cs"/>
                <w:color w:val="222222"/>
                <w:rtl/>
                <w:lang w:bidi="ar"/>
              </w:rPr>
              <w:t xml:space="preserve">الـ </w:t>
            </w:r>
            <w:ins w:id="27" w:author="Baba" w:date="2017-02-22T21:30:00Z">
              <w:r>
                <w:rPr>
                  <w:rFonts w:ascii="Arial" w:hAnsi="Arial" w:cs="Arial" w:hint="cs"/>
                  <w:color w:val="222222"/>
                  <w:rtl/>
                  <w:lang w:bidi="ar"/>
                </w:rPr>
                <w:t xml:space="preserve">17 </w:t>
              </w:r>
              <w:r>
                <w:rPr>
                  <w:rFonts w:ascii="Arial" w:hAnsi="Arial" w:cs="Arial" w:hint="cs"/>
                  <w:color w:val="222222"/>
                  <w:rtl/>
                </w:rPr>
                <w:t>في</w:t>
              </w:r>
              <w:r>
                <w:rPr>
                  <w:rFonts w:ascii="Arial" w:hAnsi="Arial" w:cs="Arial" w:hint="cs"/>
                  <w:color w:val="222222"/>
                  <w:rtl/>
                  <w:lang w:bidi="ar"/>
                </w:rPr>
                <w:t xml:space="preserve"> </w:t>
              </w:r>
              <w:proofErr w:type="spellStart"/>
              <w:r>
                <w:rPr>
                  <w:rFonts w:ascii="Arial" w:hAnsi="Arial" w:cs="Arial" w:hint="cs"/>
                  <w:color w:val="222222"/>
                  <w:rtl/>
                </w:rPr>
                <w:t>أشر</w:t>
              </w:r>
            </w:ins>
            <w:r>
              <w:rPr>
                <w:rFonts w:ascii="Arial" w:hAnsi="Arial" w:cs="Arial" w:hint="cs"/>
                <w:color w:val="222222"/>
                <w:rtl/>
              </w:rPr>
              <w:t>ا</w:t>
            </w:r>
            <w:ins w:id="28" w:author="Baba" w:date="2017-02-22T21:30:00Z">
              <w:r>
                <w:rPr>
                  <w:rFonts w:ascii="Arial" w:hAnsi="Arial" w:cs="Arial" w:hint="cs"/>
                  <w:color w:val="222222"/>
                  <w:rtl/>
                </w:rPr>
                <w:t>م</w:t>
              </w:r>
              <w:proofErr w:type="spellEnd"/>
              <w:r>
                <w:rPr>
                  <w:rFonts w:ascii="Arial" w:hAnsi="Arial" w:cs="Arial" w:hint="cs"/>
                  <w:color w:val="222222"/>
                  <w:rtl/>
                  <w:lang w:bidi="ar"/>
                </w:rPr>
                <w:t xml:space="preserve"> </w:t>
              </w:r>
              <w:r>
                <w:rPr>
                  <w:rFonts w:ascii="Arial" w:hAnsi="Arial" w:cs="Arial" w:hint="cs"/>
                  <w:color w:val="222222"/>
                  <w:rtl/>
                </w:rPr>
                <w:t>في جبال</w:t>
              </w:r>
              <w:r>
                <w:rPr>
                  <w:rFonts w:ascii="Arial" w:hAnsi="Arial" w:cs="Arial" w:hint="cs"/>
                  <w:color w:val="222222"/>
                  <w:rtl/>
                  <w:lang w:bidi="ar"/>
                </w:rPr>
                <w:t xml:space="preserve"> </w:t>
              </w:r>
              <w:r>
                <w:rPr>
                  <w:rFonts w:ascii="Arial" w:hAnsi="Arial" w:cs="Arial" w:hint="cs"/>
                  <w:color w:val="222222"/>
                  <w:rtl/>
                </w:rPr>
                <w:t>الفلبين حيث</w:t>
              </w:r>
              <w:r>
                <w:rPr>
                  <w:rFonts w:ascii="Arial" w:hAnsi="Arial" w:cs="Arial" w:hint="cs"/>
                  <w:color w:val="222222"/>
                  <w:rtl/>
                  <w:lang w:bidi="ar"/>
                </w:rPr>
                <w:t xml:space="preserve"> </w:t>
              </w:r>
              <w:r>
                <w:rPr>
                  <w:rFonts w:ascii="Arial" w:hAnsi="Arial" w:cs="Arial" w:hint="cs"/>
                  <w:color w:val="222222"/>
                  <w:rtl/>
                </w:rPr>
                <w:t>نشأ وترعرع</w:t>
              </w:r>
              <w:r>
                <w:rPr>
                  <w:rFonts w:ascii="Arial" w:hAnsi="Arial" w:cs="Arial" w:hint="cs"/>
                  <w:color w:val="222222"/>
                  <w:rtl/>
                  <w:lang w:bidi="ar"/>
                </w:rPr>
                <w:t xml:space="preserve"> </w:t>
              </w:r>
              <w:r>
                <w:rPr>
                  <w:rFonts w:ascii="Arial" w:hAnsi="Arial" w:cs="Arial" w:hint="cs"/>
                  <w:color w:val="222222"/>
                  <w:rtl/>
                </w:rPr>
                <w:t>من دون كهرباء أو تدفئة</w:t>
              </w:r>
              <w:r>
                <w:rPr>
                  <w:rFonts w:ascii="Arial" w:hAnsi="Arial" w:cs="Arial" w:hint="cs"/>
                  <w:color w:val="222222"/>
                  <w:rtl/>
                  <w:lang w:bidi="ar"/>
                </w:rPr>
                <w:t xml:space="preserve"> </w:t>
              </w:r>
              <w:r>
                <w:rPr>
                  <w:rFonts w:ascii="Arial" w:hAnsi="Arial" w:cs="Arial" w:hint="cs"/>
                  <w:color w:val="222222"/>
                  <w:rtl/>
                </w:rPr>
                <w:t>أو</w:t>
              </w:r>
              <w:r>
                <w:rPr>
                  <w:rFonts w:ascii="Arial" w:hAnsi="Arial" w:cs="Arial" w:hint="cs"/>
                  <w:color w:val="222222"/>
                  <w:rtl/>
                  <w:lang w:bidi="ar"/>
                </w:rPr>
                <w:t xml:space="preserve"> </w:t>
              </w:r>
              <w:r>
                <w:rPr>
                  <w:rFonts w:ascii="Arial" w:hAnsi="Arial" w:cs="Arial" w:hint="cs"/>
                  <w:color w:val="222222"/>
                  <w:rtl/>
                </w:rPr>
                <w:t>غيرها من</w:t>
              </w:r>
              <w:r>
                <w:rPr>
                  <w:rFonts w:ascii="Arial" w:hAnsi="Arial" w:cs="Arial" w:hint="cs"/>
                  <w:color w:val="222222"/>
                  <w:rtl/>
                  <w:lang w:bidi="ar"/>
                </w:rPr>
                <w:t xml:space="preserve"> </w:t>
              </w:r>
              <w:r>
                <w:rPr>
                  <w:rFonts w:ascii="Arial" w:hAnsi="Arial" w:cs="Arial" w:hint="cs"/>
                  <w:color w:val="222222"/>
                  <w:rtl/>
                </w:rPr>
                <w:t>وسائل الراحة الحديثة</w:t>
              </w:r>
              <w:r>
                <w:rPr>
                  <w:rFonts w:ascii="Arial" w:hAnsi="Arial" w:cs="Arial" w:hint="cs"/>
                  <w:color w:val="222222"/>
                  <w:rtl/>
                  <w:lang w:bidi="ar"/>
                </w:rPr>
                <w:t xml:space="preserve">. </w:t>
              </w:r>
              <w:r>
                <w:rPr>
                  <w:rFonts w:ascii="Arial" w:hAnsi="Arial" w:cs="Arial" w:hint="cs"/>
                  <w:color w:val="222222"/>
                  <w:rtl/>
                </w:rPr>
                <w:t>مؤسس</w:t>
              </w:r>
              <w:r>
                <w:rPr>
                  <w:rFonts w:ascii="Arial" w:hAnsi="Arial" w:cs="Arial" w:hint="cs"/>
                  <w:color w:val="222222"/>
                  <w:rtl/>
                  <w:lang w:bidi="ar"/>
                </w:rPr>
                <w:t xml:space="preserve"> </w:t>
              </w:r>
            </w:ins>
            <w:ins w:id="29" w:author="Baba" w:date="2017-02-22T21:31:00Z">
              <w:r>
                <w:rPr>
                  <w:rFonts w:ascii="Arial" w:hAnsi="Arial" w:cs="Arial" w:hint="cs"/>
                  <w:color w:val="222222"/>
                  <w:rtl/>
                </w:rPr>
                <w:t>الفي هو</w:t>
              </w:r>
            </w:ins>
            <w:ins w:id="30" w:author="Baba" w:date="2017-02-22T21:30:00Z">
              <w:r>
                <w:rPr>
                  <w:rFonts w:ascii="Arial" w:hAnsi="Arial" w:cs="Arial" w:hint="cs"/>
                  <w:color w:val="222222"/>
                  <w:rtl/>
                </w:rPr>
                <w:t xml:space="preserve"> أيضا</w:t>
              </w:r>
              <w:r>
                <w:rPr>
                  <w:rFonts w:ascii="Arial" w:hAnsi="Arial" w:cs="Arial" w:hint="cs"/>
                  <w:color w:val="222222"/>
                  <w:rtl/>
                  <w:lang w:bidi="ar"/>
                </w:rPr>
                <w:t xml:space="preserve"> </w:t>
              </w:r>
              <w:r>
                <w:rPr>
                  <w:rFonts w:ascii="Arial" w:hAnsi="Arial" w:cs="Arial" w:hint="cs"/>
                  <w:color w:val="222222"/>
                  <w:rtl/>
                </w:rPr>
                <w:t>مدرب يوغا</w:t>
              </w:r>
              <w:r>
                <w:rPr>
                  <w:rFonts w:ascii="Arial" w:hAnsi="Arial" w:cs="Arial" w:hint="cs"/>
                  <w:color w:val="222222"/>
                  <w:rtl/>
                  <w:lang w:bidi="ar"/>
                </w:rPr>
                <w:t xml:space="preserve"> </w:t>
              </w:r>
            </w:ins>
            <w:ins w:id="31" w:author="Baba" w:date="2017-02-22T21:33:00Z">
              <w:r>
                <w:rPr>
                  <w:rFonts w:ascii="Arial" w:hAnsi="Arial" w:cs="Arial" w:hint="cs"/>
                  <w:color w:val="222222"/>
                  <w:rtl/>
                </w:rPr>
                <w:t>وصاحب الدرجة الثالثة</w:t>
              </w:r>
            </w:ins>
            <w:ins w:id="32" w:author="Baba" w:date="2017-02-22T21:30:00Z">
              <w:r>
                <w:rPr>
                  <w:rFonts w:ascii="Arial" w:hAnsi="Arial" w:cs="Arial" w:hint="cs"/>
                  <w:color w:val="222222"/>
                  <w:rtl/>
                  <w:lang w:bidi="ar"/>
                </w:rPr>
                <w:t xml:space="preserve"> </w:t>
              </w:r>
              <w:r>
                <w:rPr>
                  <w:rFonts w:ascii="Arial" w:hAnsi="Arial" w:cs="Arial" w:hint="cs"/>
                  <w:color w:val="222222"/>
                  <w:rtl/>
                </w:rPr>
                <w:t>في</w:t>
              </w:r>
              <w:r>
                <w:rPr>
                  <w:rFonts w:ascii="Arial" w:hAnsi="Arial" w:cs="Arial" w:hint="cs"/>
                  <w:color w:val="222222"/>
                  <w:rtl/>
                  <w:lang w:bidi="ar"/>
                </w:rPr>
                <w:t xml:space="preserve"> </w:t>
              </w:r>
              <w:r>
                <w:rPr>
                  <w:rFonts w:ascii="Arial" w:hAnsi="Arial" w:cs="Arial" w:hint="cs"/>
                  <w:color w:val="222222"/>
                  <w:rtl/>
                </w:rPr>
                <w:t>التايكواندو</w:t>
              </w:r>
              <w:r>
                <w:rPr>
                  <w:rFonts w:ascii="Arial" w:hAnsi="Arial" w:cs="Arial" w:hint="cs"/>
                  <w:color w:val="222222"/>
                  <w:rtl/>
                  <w:lang w:bidi="ar"/>
                </w:rPr>
                <w:t>.</w:t>
              </w:r>
            </w:ins>
          </w:p>
          <w:p w14:paraId="3ACB92F2" w14:textId="77777777" w:rsidR="00863657" w:rsidRDefault="00863657" w:rsidP="00863657">
            <w:pPr>
              <w:bidi/>
              <w:spacing w:before="150"/>
              <w:textAlignment w:val="baseline"/>
              <w:outlineLvl w:val="1"/>
              <w:rPr>
                <w:rFonts w:ascii="Arial" w:hAnsi="Arial" w:cs="Arial"/>
                <w:color w:val="222222"/>
                <w:rtl/>
                <w:lang w:bidi="ar"/>
              </w:rPr>
            </w:pPr>
          </w:p>
          <w:p w14:paraId="185E6F11" w14:textId="6CD01B7C" w:rsidR="00863657" w:rsidRDefault="00863657" w:rsidP="00F324E3">
            <w:pPr>
              <w:bidi/>
              <w:spacing w:before="150"/>
              <w:textAlignment w:val="baseline"/>
              <w:outlineLvl w:val="1"/>
              <w:rPr>
                <w:rFonts w:ascii="Arial" w:hAnsi="Arial" w:cs="Arial"/>
                <w:color w:val="222222"/>
                <w:rtl/>
                <w:lang w:bidi="ar"/>
              </w:rPr>
            </w:pPr>
            <w:ins w:id="33" w:author="Baba" w:date="2017-02-22T21:34:00Z">
              <w:r>
                <w:rPr>
                  <w:rFonts w:ascii="Arial" w:hAnsi="Arial" w:cs="Arial" w:hint="cs"/>
                  <w:color w:val="222222"/>
                  <w:rtl/>
                </w:rPr>
                <w:t>أعطت</w:t>
              </w:r>
              <w:r>
                <w:rPr>
                  <w:rFonts w:ascii="Arial" w:hAnsi="Arial" w:cs="Arial" w:hint="cs"/>
                  <w:color w:val="222222"/>
                  <w:rtl/>
                  <w:lang w:bidi="ar"/>
                </w:rPr>
                <w:t xml:space="preserve"> </w:t>
              </w:r>
              <w:r>
                <w:rPr>
                  <w:rFonts w:ascii="Arial" w:hAnsi="Arial" w:cs="Arial" w:hint="cs"/>
                  <w:color w:val="222222"/>
                  <w:rtl/>
                </w:rPr>
                <w:t xml:space="preserve">خلفية </w:t>
              </w:r>
            </w:ins>
            <w:ins w:id="34" w:author="Baba" w:date="2017-02-22T21:35:00Z">
              <w:r>
                <w:rPr>
                  <w:rFonts w:ascii="Arial" w:hAnsi="Arial" w:cs="Arial" w:hint="cs"/>
                  <w:color w:val="222222"/>
                  <w:rtl/>
                </w:rPr>
                <w:t>السيد</w:t>
              </w:r>
              <w:r>
                <w:rPr>
                  <w:rFonts w:ascii="Arial" w:hAnsi="Arial" w:cs="Arial" w:hint="cs"/>
                  <w:color w:val="222222"/>
                  <w:rtl/>
                  <w:lang w:bidi="ar"/>
                </w:rPr>
                <w:t xml:space="preserve"> </w:t>
              </w:r>
              <w:r>
                <w:rPr>
                  <w:rFonts w:ascii="Arial" w:hAnsi="Arial" w:cs="Arial" w:hint="cs"/>
                  <w:color w:val="222222"/>
                  <w:rtl/>
                </w:rPr>
                <w:t>بسمارك</w:t>
              </w:r>
            </w:ins>
            <w:ins w:id="35" w:author="Baba" w:date="2017-02-22T21:34:00Z">
              <w:r>
                <w:rPr>
                  <w:rFonts w:ascii="Arial" w:hAnsi="Arial" w:cs="Arial" w:hint="cs"/>
                  <w:color w:val="222222"/>
                  <w:rtl/>
                  <w:lang w:bidi="ar"/>
                </w:rPr>
                <w:t xml:space="preserve"> </w:t>
              </w:r>
              <w:r>
                <w:rPr>
                  <w:rFonts w:ascii="Arial" w:hAnsi="Arial" w:cs="Arial" w:hint="cs"/>
                  <w:color w:val="222222"/>
                  <w:rtl/>
                </w:rPr>
                <w:t>الروحية والصفات القيادية</w:t>
              </w:r>
              <w:r>
                <w:rPr>
                  <w:rFonts w:ascii="Arial" w:hAnsi="Arial" w:cs="Arial" w:hint="cs"/>
                  <w:color w:val="222222"/>
                  <w:rtl/>
                  <w:lang w:bidi="ar"/>
                </w:rPr>
                <w:t xml:space="preserve"> </w:t>
              </w:r>
              <w:r>
                <w:rPr>
                  <w:rFonts w:ascii="Arial" w:hAnsi="Arial" w:cs="Arial" w:hint="cs"/>
                  <w:color w:val="222222"/>
                  <w:rtl/>
                </w:rPr>
                <w:t>الفطرية</w:t>
              </w:r>
              <w:r>
                <w:rPr>
                  <w:rFonts w:ascii="Arial" w:hAnsi="Arial" w:cs="Arial" w:hint="cs"/>
                  <w:color w:val="222222"/>
                  <w:rtl/>
                  <w:lang w:bidi="ar"/>
                </w:rPr>
                <w:t xml:space="preserve"> </w:t>
              </w:r>
            </w:ins>
            <w:ins w:id="36" w:author="Baba" w:date="2017-02-22T21:35:00Z">
              <w:r>
                <w:rPr>
                  <w:rFonts w:ascii="Arial" w:hAnsi="Arial" w:cs="Arial" w:hint="cs"/>
                  <w:color w:val="222222"/>
                  <w:rtl/>
                </w:rPr>
                <w:t>التي لديه</w:t>
              </w:r>
            </w:ins>
            <w:ins w:id="37" w:author="Baba" w:date="2017-02-22T21:34:00Z">
              <w:r>
                <w:rPr>
                  <w:rFonts w:ascii="Arial" w:hAnsi="Arial" w:cs="Arial" w:hint="cs"/>
                  <w:color w:val="222222"/>
                  <w:rtl/>
                  <w:lang w:bidi="ar"/>
                </w:rPr>
                <w:t xml:space="preserve"> </w:t>
              </w:r>
              <w:r>
                <w:rPr>
                  <w:rFonts w:ascii="Arial" w:hAnsi="Arial" w:cs="Arial" w:hint="cs"/>
                  <w:color w:val="222222"/>
                  <w:rtl/>
                </w:rPr>
                <w:t>قوة</w:t>
              </w:r>
              <w:r>
                <w:rPr>
                  <w:rFonts w:ascii="Arial" w:hAnsi="Arial" w:cs="Arial" w:hint="cs"/>
                  <w:color w:val="222222"/>
                  <w:rtl/>
                  <w:lang w:bidi="ar"/>
                </w:rPr>
                <w:t xml:space="preserve"> </w:t>
              </w:r>
              <w:r>
                <w:rPr>
                  <w:rFonts w:ascii="Arial" w:hAnsi="Arial" w:cs="Arial" w:hint="cs"/>
                  <w:color w:val="222222"/>
                  <w:rtl/>
                </w:rPr>
                <w:t>لإدارة</w:t>
              </w:r>
              <w:r>
                <w:rPr>
                  <w:rFonts w:ascii="Arial" w:hAnsi="Arial" w:cs="Arial" w:hint="cs"/>
                  <w:color w:val="222222"/>
                  <w:rtl/>
                  <w:lang w:bidi="ar"/>
                </w:rPr>
                <w:t xml:space="preserve"> </w:t>
              </w:r>
              <w:r>
                <w:rPr>
                  <w:rFonts w:ascii="Arial" w:hAnsi="Arial" w:cs="Arial" w:hint="cs"/>
                  <w:color w:val="222222"/>
                  <w:rtl/>
                </w:rPr>
                <w:t>مختلف</w:t>
              </w:r>
              <w:r>
                <w:rPr>
                  <w:rFonts w:ascii="Arial" w:hAnsi="Arial" w:cs="Arial" w:hint="cs"/>
                  <w:color w:val="222222"/>
                  <w:rtl/>
                  <w:lang w:bidi="ar"/>
                </w:rPr>
                <w:t xml:space="preserve"> </w:t>
              </w:r>
              <w:r>
                <w:rPr>
                  <w:rFonts w:ascii="Arial" w:hAnsi="Arial" w:cs="Arial" w:hint="cs"/>
                  <w:color w:val="222222"/>
                  <w:rtl/>
                </w:rPr>
                <w:t>الأدوار التي</w:t>
              </w:r>
              <w:r>
                <w:rPr>
                  <w:rFonts w:ascii="Arial" w:hAnsi="Arial" w:cs="Arial" w:hint="cs"/>
                  <w:color w:val="222222"/>
                  <w:rtl/>
                  <w:lang w:bidi="ar"/>
                </w:rPr>
                <w:t xml:space="preserve"> </w:t>
              </w:r>
            </w:ins>
            <w:ins w:id="38" w:author="Baba" w:date="2017-02-22T22:14:00Z">
              <w:r>
                <w:rPr>
                  <w:rFonts w:ascii="Arial" w:hAnsi="Arial" w:cs="Arial" w:hint="cs"/>
                  <w:color w:val="222222"/>
                  <w:rtl/>
                </w:rPr>
                <w:t>يلعبها في</w:t>
              </w:r>
            </w:ins>
            <w:ins w:id="39" w:author="Baba" w:date="2017-02-22T21:34:00Z">
              <w:r>
                <w:rPr>
                  <w:rFonts w:ascii="Arial" w:hAnsi="Arial" w:cs="Arial" w:hint="cs"/>
                  <w:color w:val="222222"/>
                  <w:rtl/>
                </w:rPr>
                <w:t xml:space="preserve"> المجموعة.</w:t>
              </w:r>
            </w:ins>
            <w:ins w:id="40" w:author="Baba" w:date="2017-02-22T22:14:00Z">
              <w:r>
                <w:rPr>
                  <w:rFonts w:ascii="Arial" w:hAnsi="Arial" w:cs="Arial" w:hint="cs"/>
                  <w:color w:val="222222"/>
                  <w:rtl/>
                </w:rPr>
                <w:t xml:space="preserve"> دخول</w:t>
              </w:r>
            </w:ins>
            <w:r w:rsidR="00F324E3">
              <w:rPr>
                <w:rFonts w:ascii="Arial" w:hAnsi="Arial" w:cs="Arial" w:hint="cs"/>
                <w:color w:val="222222"/>
                <w:rtl/>
              </w:rPr>
              <w:t>ه</w:t>
            </w:r>
            <w:ins w:id="41" w:author="Baba" w:date="2017-02-22T22:14:00Z">
              <w:r>
                <w:rPr>
                  <w:rFonts w:ascii="Arial" w:hAnsi="Arial" w:cs="Arial" w:hint="cs"/>
                  <w:color w:val="222222"/>
                  <w:rtl/>
                </w:rPr>
                <w:t xml:space="preserve"> </w:t>
              </w:r>
            </w:ins>
            <w:ins w:id="42" w:author="Baba" w:date="2017-02-22T21:34:00Z">
              <w:r>
                <w:rPr>
                  <w:rFonts w:ascii="Arial" w:hAnsi="Arial" w:cs="Arial" w:hint="cs"/>
                  <w:color w:val="222222"/>
                  <w:rtl/>
                </w:rPr>
                <w:t>إلى</w:t>
              </w:r>
              <w:r>
                <w:rPr>
                  <w:rFonts w:ascii="Arial" w:hAnsi="Arial" w:cs="Arial" w:hint="cs"/>
                  <w:color w:val="222222"/>
                  <w:rtl/>
                  <w:lang w:bidi="ar"/>
                </w:rPr>
                <w:t xml:space="preserve"> </w:t>
              </w:r>
              <w:r>
                <w:rPr>
                  <w:rFonts w:ascii="Arial" w:hAnsi="Arial" w:cs="Arial" w:hint="cs"/>
                  <w:color w:val="222222"/>
                  <w:rtl/>
                </w:rPr>
                <w:t>عالم الأعمال</w:t>
              </w:r>
              <w:r>
                <w:rPr>
                  <w:rFonts w:ascii="Arial" w:hAnsi="Arial" w:cs="Arial" w:hint="cs"/>
                  <w:color w:val="222222"/>
                  <w:rtl/>
                  <w:lang w:bidi="ar"/>
                </w:rPr>
                <w:t xml:space="preserve"> </w:t>
              </w:r>
            </w:ins>
            <w:r w:rsidR="00F324E3">
              <w:rPr>
                <w:rFonts w:ascii="Arial" w:hAnsi="Arial" w:cs="Arial" w:hint="cs"/>
                <w:color w:val="222222"/>
                <w:rtl/>
                <w:lang w:bidi="ar"/>
              </w:rPr>
              <w:t xml:space="preserve">جاء </w:t>
            </w:r>
            <w:ins w:id="43" w:author="Baba" w:date="2017-02-22T21:34:00Z">
              <w:r>
                <w:rPr>
                  <w:rFonts w:ascii="Arial" w:hAnsi="Arial" w:cs="Arial" w:hint="cs"/>
                  <w:color w:val="222222"/>
                  <w:rtl/>
                </w:rPr>
                <w:t>عندما كان يعمل</w:t>
              </w:r>
              <w:r>
                <w:rPr>
                  <w:rFonts w:ascii="Arial" w:hAnsi="Arial" w:cs="Arial" w:hint="cs"/>
                  <w:color w:val="222222"/>
                  <w:rtl/>
                  <w:lang w:bidi="ar"/>
                </w:rPr>
                <w:t xml:space="preserve"> </w:t>
              </w:r>
              <w:r>
                <w:rPr>
                  <w:rFonts w:ascii="Arial" w:hAnsi="Arial" w:cs="Arial" w:hint="cs"/>
                  <w:color w:val="222222"/>
                  <w:rtl/>
                </w:rPr>
                <w:t>كمدرس</w:t>
              </w:r>
              <w:r>
                <w:rPr>
                  <w:rFonts w:ascii="Arial" w:hAnsi="Arial" w:cs="Arial" w:hint="cs"/>
                  <w:color w:val="222222"/>
                  <w:rtl/>
                  <w:lang w:bidi="ar"/>
                </w:rPr>
                <w:t xml:space="preserve"> </w:t>
              </w:r>
              <w:r>
                <w:rPr>
                  <w:rFonts w:ascii="Arial" w:hAnsi="Arial" w:cs="Arial" w:hint="cs"/>
                  <w:color w:val="222222"/>
                  <w:rtl/>
                </w:rPr>
                <w:t>فنون الدفاع عن النفس</w:t>
              </w:r>
              <w:r>
                <w:rPr>
                  <w:rFonts w:ascii="Arial" w:hAnsi="Arial" w:cs="Arial" w:hint="cs"/>
                  <w:color w:val="222222"/>
                  <w:rtl/>
                  <w:lang w:bidi="ar"/>
                </w:rPr>
                <w:t xml:space="preserve"> </w:t>
              </w:r>
              <w:r>
                <w:rPr>
                  <w:rFonts w:ascii="Arial" w:hAnsi="Arial" w:cs="Arial" w:hint="cs"/>
                  <w:color w:val="222222"/>
                  <w:rtl/>
                </w:rPr>
                <w:t>في جامعة</w:t>
              </w:r>
              <w:r>
                <w:rPr>
                  <w:rFonts w:ascii="Arial" w:hAnsi="Arial" w:cs="Arial" w:hint="cs"/>
                  <w:color w:val="222222"/>
                  <w:rtl/>
                  <w:lang w:bidi="ar"/>
                </w:rPr>
                <w:t xml:space="preserve"> </w:t>
              </w:r>
            </w:ins>
            <w:ins w:id="44" w:author="Baba" w:date="2017-02-22T22:15:00Z">
              <w:r>
                <w:rPr>
                  <w:rFonts w:ascii="Arial" w:hAnsi="Arial" w:cs="Arial" w:hint="cs"/>
                  <w:color w:val="222222"/>
                  <w:rtl/>
                </w:rPr>
                <w:t>كبيرة</w:t>
              </w:r>
            </w:ins>
            <w:ins w:id="45" w:author="Baba" w:date="2017-02-22T21:34:00Z">
              <w:r>
                <w:rPr>
                  <w:rFonts w:ascii="Arial" w:hAnsi="Arial" w:cs="Arial" w:hint="cs"/>
                  <w:color w:val="222222"/>
                  <w:rtl/>
                </w:rPr>
                <w:t xml:space="preserve"> في الفلبين</w:t>
              </w:r>
              <w:r>
                <w:rPr>
                  <w:rFonts w:ascii="Arial" w:hAnsi="Arial" w:cs="Arial" w:hint="cs"/>
                  <w:color w:val="222222"/>
                  <w:rtl/>
                  <w:lang w:bidi="ar"/>
                </w:rPr>
                <w:t xml:space="preserve">. </w:t>
              </w:r>
            </w:ins>
            <w:r w:rsidR="00F324E3">
              <w:rPr>
                <w:rFonts w:ascii="Arial" w:hAnsi="Arial" w:cs="Arial" w:hint="cs"/>
                <w:color w:val="222222"/>
                <w:rtl/>
              </w:rPr>
              <w:t>و</w:t>
            </w:r>
            <w:ins w:id="46" w:author="Baba" w:date="2017-02-22T21:34:00Z">
              <w:r>
                <w:rPr>
                  <w:rFonts w:ascii="Arial" w:hAnsi="Arial" w:cs="Arial" w:hint="cs"/>
                  <w:color w:val="222222"/>
                  <w:rtl/>
                </w:rPr>
                <w:t>ذلك</w:t>
              </w:r>
              <w:r>
                <w:rPr>
                  <w:rFonts w:ascii="Arial" w:hAnsi="Arial" w:cs="Arial" w:hint="cs"/>
                  <w:color w:val="222222"/>
                  <w:rtl/>
                  <w:lang w:bidi="ar"/>
                </w:rPr>
                <w:t xml:space="preserve"> </w:t>
              </w:r>
              <w:r>
                <w:rPr>
                  <w:rFonts w:ascii="Arial" w:hAnsi="Arial" w:cs="Arial" w:hint="cs"/>
                  <w:color w:val="222222"/>
                  <w:rtl/>
                </w:rPr>
                <w:t>عندما</w:t>
              </w:r>
              <w:r>
                <w:rPr>
                  <w:rFonts w:ascii="Arial" w:hAnsi="Arial" w:cs="Arial" w:hint="cs"/>
                  <w:color w:val="222222"/>
                  <w:rtl/>
                  <w:lang w:bidi="ar"/>
                </w:rPr>
                <w:t xml:space="preserve"> </w:t>
              </w:r>
            </w:ins>
            <w:ins w:id="47" w:author="Baba" w:date="2017-02-22T22:16:00Z">
              <w:r>
                <w:rPr>
                  <w:rFonts w:ascii="Arial" w:hAnsi="Arial" w:cs="Arial" w:hint="cs"/>
                  <w:color w:val="222222"/>
                  <w:rtl/>
                </w:rPr>
                <w:t xml:space="preserve">تعرف على </w:t>
              </w:r>
            </w:ins>
            <w:ins w:id="48" w:author="Baba" w:date="2017-02-22T21:34:00Z">
              <w:r>
                <w:rPr>
                  <w:rFonts w:ascii="Arial" w:hAnsi="Arial" w:cs="Arial" w:hint="cs"/>
                  <w:color w:val="222222"/>
                  <w:rtl/>
                </w:rPr>
                <w:t>داتو</w:t>
              </w:r>
              <w:r>
                <w:rPr>
                  <w:rFonts w:ascii="Arial" w:hAnsi="Arial" w:cs="Arial" w:hint="cs"/>
                  <w:color w:val="222222"/>
                  <w:rtl/>
                  <w:lang w:bidi="ar"/>
                </w:rPr>
                <w:t xml:space="preserve"> </w:t>
              </w:r>
              <w:r>
                <w:rPr>
                  <w:rFonts w:ascii="Arial" w:hAnsi="Arial" w:cs="Arial" w:hint="cs"/>
                  <w:color w:val="222222"/>
                  <w:rtl/>
                </w:rPr>
                <w:t>سري</w:t>
              </w:r>
              <w:r>
                <w:rPr>
                  <w:rFonts w:ascii="Arial" w:hAnsi="Arial" w:cs="Arial" w:hint="cs"/>
                  <w:color w:val="222222"/>
                  <w:rtl/>
                  <w:lang w:bidi="ar"/>
                </w:rPr>
                <w:t xml:space="preserve"> </w:t>
              </w:r>
              <w:r>
                <w:rPr>
                  <w:rFonts w:ascii="Arial" w:hAnsi="Arial" w:cs="Arial" w:hint="cs"/>
                  <w:color w:val="222222"/>
                  <w:rtl/>
                </w:rPr>
                <w:t>فيجا</w:t>
              </w:r>
            </w:ins>
            <w:ins w:id="49" w:author="Baba" w:date="2017-02-22T22:16:00Z">
              <w:r>
                <w:rPr>
                  <w:rFonts w:ascii="Arial" w:hAnsi="Arial" w:cs="Arial" w:hint="cs"/>
                  <w:color w:val="222222"/>
                  <w:rtl/>
                </w:rPr>
                <w:t>ي إشواران:</w:t>
              </w:r>
            </w:ins>
            <w:ins w:id="50" w:author="Baba" w:date="2017-02-22T21:34:00Z">
              <w:r>
                <w:rPr>
                  <w:rFonts w:ascii="Arial" w:hAnsi="Arial" w:cs="Arial" w:hint="cs"/>
                  <w:color w:val="222222"/>
                  <w:rtl/>
                  <w:lang w:bidi="ar"/>
                </w:rPr>
                <w:t xml:space="preserve"> </w:t>
              </w:r>
              <w:r>
                <w:rPr>
                  <w:rFonts w:ascii="Arial" w:hAnsi="Arial" w:cs="Arial" w:hint="cs"/>
                  <w:color w:val="222222"/>
                  <w:rtl/>
                </w:rPr>
                <w:t>مؤسس</w:t>
              </w:r>
            </w:ins>
            <w:ins w:id="51" w:author="Baba" w:date="2017-02-22T22:16:00Z">
              <w:r>
                <w:rPr>
                  <w:rFonts w:ascii="Arial" w:hAnsi="Arial" w:cs="Arial" w:hint="cs"/>
                  <w:color w:val="222222"/>
                  <w:rtl/>
                </w:rPr>
                <w:t xml:space="preserve"> الفي</w:t>
              </w:r>
            </w:ins>
            <w:ins w:id="52" w:author="Baba" w:date="2017-02-22T21:34:00Z">
              <w:r>
                <w:rPr>
                  <w:rFonts w:ascii="Arial" w:hAnsi="Arial" w:cs="Arial" w:hint="cs"/>
                  <w:color w:val="222222"/>
                  <w:rtl/>
                  <w:lang w:bidi="ar"/>
                </w:rPr>
                <w:t xml:space="preserve">. </w:t>
              </w:r>
              <w:r>
                <w:rPr>
                  <w:rFonts w:ascii="Arial" w:hAnsi="Arial" w:cs="Arial" w:hint="cs"/>
                  <w:color w:val="222222"/>
                  <w:rtl/>
                </w:rPr>
                <w:t>مصالح</w:t>
              </w:r>
            </w:ins>
            <w:ins w:id="53" w:author="Baba" w:date="2017-02-22T22:19:00Z">
              <w:r>
                <w:rPr>
                  <w:rFonts w:ascii="Arial" w:hAnsi="Arial" w:cs="Arial" w:hint="cs"/>
                  <w:color w:val="222222"/>
                  <w:rtl/>
                </w:rPr>
                <w:t>هما</w:t>
              </w:r>
            </w:ins>
            <w:ins w:id="54" w:author="Baba" w:date="2017-02-22T21:34:00Z">
              <w:r>
                <w:rPr>
                  <w:rFonts w:ascii="Arial" w:hAnsi="Arial" w:cs="Arial" w:hint="cs"/>
                  <w:color w:val="222222"/>
                  <w:rtl/>
                </w:rPr>
                <w:t xml:space="preserve"> المشتركة</w:t>
              </w:r>
              <w:r>
                <w:rPr>
                  <w:rFonts w:ascii="Arial" w:hAnsi="Arial" w:cs="Arial" w:hint="cs"/>
                  <w:color w:val="222222"/>
                  <w:rtl/>
                  <w:lang w:bidi="ar"/>
                </w:rPr>
                <w:t xml:space="preserve"> </w:t>
              </w:r>
              <w:r>
                <w:rPr>
                  <w:rFonts w:ascii="Arial" w:hAnsi="Arial" w:cs="Arial" w:hint="cs"/>
                  <w:color w:val="222222"/>
                  <w:rtl/>
                </w:rPr>
                <w:t>في</w:t>
              </w:r>
              <w:r>
                <w:rPr>
                  <w:rFonts w:ascii="Arial" w:hAnsi="Arial" w:cs="Arial" w:hint="cs"/>
                  <w:color w:val="222222"/>
                  <w:rtl/>
                  <w:lang w:bidi="ar"/>
                </w:rPr>
                <w:t xml:space="preserve"> </w:t>
              </w:r>
            </w:ins>
            <w:ins w:id="55" w:author="Baba" w:date="2017-02-22T22:19:00Z">
              <w:r>
                <w:rPr>
                  <w:rFonts w:ascii="Arial" w:hAnsi="Arial" w:cs="Arial" w:hint="cs"/>
                  <w:color w:val="222222"/>
                  <w:rtl/>
                </w:rPr>
                <w:t xml:space="preserve">فلسفة </w:t>
              </w:r>
              <w:proofErr w:type="spellStart"/>
              <w:r>
                <w:rPr>
                  <w:rFonts w:ascii="Arial" w:hAnsi="Arial" w:cs="Arial" w:hint="cs"/>
                  <w:color w:val="222222"/>
                  <w:rtl/>
                </w:rPr>
                <w:t>الفيدا</w:t>
              </w:r>
            </w:ins>
            <w:proofErr w:type="spellEnd"/>
            <w:ins w:id="56" w:author="Baba" w:date="2017-02-22T21:34:00Z">
              <w:r>
                <w:rPr>
                  <w:rFonts w:ascii="Arial" w:hAnsi="Arial" w:cs="Arial" w:hint="cs"/>
                  <w:color w:val="222222"/>
                  <w:rtl/>
                  <w:lang w:bidi="ar"/>
                </w:rPr>
                <w:t xml:space="preserve"> </w:t>
              </w:r>
              <w:r>
                <w:rPr>
                  <w:rFonts w:ascii="Arial" w:hAnsi="Arial" w:cs="Arial" w:hint="cs"/>
                  <w:color w:val="222222"/>
                  <w:rtl/>
                </w:rPr>
                <w:t>والقيم الروحية</w:t>
              </w:r>
            </w:ins>
            <w:ins w:id="57" w:author="Baba" w:date="2017-02-22T22:20:00Z">
              <w:r>
                <w:rPr>
                  <w:rFonts w:ascii="Arial" w:hAnsi="Arial" w:cs="Arial" w:hint="cs"/>
                  <w:color w:val="222222"/>
                  <w:rtl/>
                </w:rPr>
                <w:t xml:space="preserve"> جمعتهما</w:t>
              </w:r>
            </w:ins>
            <w:ins w:id="58" w:author="Baba" w:date="2017-02-22T21:34:00Z">
              <w:r>
                <w:rPr>
                  <w:rFonts w:ascii="Arial" w:hAnsi="Arial" w:cs="Arial" w:hint="cs"/>
                  <w:color w:val="222222"/>
                  <w:rtl/>
                  <w:lang w:bidi="ar"/>
                </w:rPr>
                <w:t xml:space="preserve"> </w:t>
              </w:r>
              <w:r>
                <w:rPr>
                  <w:rFonts w:ascii="Arial" w:hAnsi="Arial" w:cs="Arial" w:hint="cs"/>
                  <w:color w:val="222222"/>
                  <w:rtl/>
                </w:rPr>
                <w:t>معا.</w:t>
              </w:r>
              <w:r>
                <w:rPr>
                  <w:rFonts w:ascii="Arial" w:hAnsi="Arial" w:cs="Arial" w:hint="cs"/>
                  <w:color w:val="222222"/>
                  <w:rtl/>
                  <w:lang w:bidi="ar"/>
                </w:rPr>
                <w:t xml:space="preserve"> </w:t>
              </w:r>
              <w:r>
                <w:rPr>
                  <w:rFonts w:ascii="Arial" w:hAnsi="Arial" w:cs="Arial" w:hint="cs"/>
                  <w:color w:val="222222"/>
                  <w:rtl/>
                </w:rPr>
                <w:t>بعد ذلك بوقت قصير،</w:t>
              </w:r>
              <w:r>
                <w:rPr>
                  <w:rFonts w:ascii="Arial" w:hAnsi="Arial" w:cs="Arial" w:hint="cs"/>
                  <w:color w:val="222222"/>
                  <w:rtl/>
                  <w:lang w:bidi="ar"/>
                </w:rPr>
                <w:t xml:space="preserve"> </w:t>
              </w:r>
              <w:r>
                <w:rPr>
                  <w:rFonts w:ascii="Arial" w:hAnsi="Arial" w:cs="Arial" w:hint="cs"/>
                  <w:color w:val="222222"/>
                  <w:rtl/>
                </w:rPr>
                <w:t>تم تشكيل</w:t>
              </w:r>
              <w:r>
                <w:rPr>
                  <w:rFonts w:ascii="Arial" w:hAnsi="Arial" w:cs="Arial" w:hint="cs"/>
                  <w:color w:val="222222"/>
                  <w:rtl/>
                  <w:lang w:bidi="ar"/>
                </w:rPr>
                <w:t xml:space="preserve"> </w:t>
              </w:r>
              <w:r>
                <w:rPr>
                  <w:rFonts w:ascii="Arial" w:hAnsi="Arial" w:cs="Arial" w:hint="cs"/>
                  <w:color w:val="222222"/>
                  <w:rtl/>
                </w:rPr>
                <w:t>شركة</w:t>
              </w:r>
            </w:ins>
            <w:ins w:id="59" w:author="Baba" w:date="2017-02-22T22:20:00Z">
              <w:r>
                <w:rPr>
                  <w:rFonts w:ascii="Arial" w:hAnsi="Arial" w:cs="Arial" w:hint="cs"/>
                  <w:color w:val="222222"/>
                  <w:rtl/>
                </w:rPr>
                <w:t xml:space="preserve"> تسويق شبكي</w:t>
              </w:r>
            </w:ins>
            <w:ins w:id="60" w:author="Baba" w:date="2017-02-22T21:34:00Z">
              <w:r>
                <w:rPr>
                  <w:rFonts w:ascii="Arial" w:hAnsi="Arial" w:cs="Arial" w:hint="cs"/>
                  <w:color w:val="222222"/>
                  <w:rtl/>
                </w:rPr>
                <w:t xml:space="preserve"> صغيرة</w:t>
              </w:r>
            </w:ins>
            <w:r w:rsidR="00F324E3">
              <w:rPr>
                <w:rFonts w:ascii="Arial" w:hAnsi="Arial" w:cs="Arial" w:hint="cs"/>
                <w:color w:val="222222"/>
                <w:rtl/>
              </w:rPr>
              <w:t xml:space="preserve"> </w:t>
            </w:r>
            <w:ins w:id="61" w:author="Baba" w:date="2017-02-22T22:20:00Z">
              <w:r>
                <w:rPr>
                  <w:rFonts w:ascii="Arial" w:hAnsi="Arial" w:cs="Arial" w:hint="cs"/>
                  <w:color w:val="222222"/>
                  <w:rtl/>
                </w:rPr>
                <w:t>التي نمت</w:t>
              </w:r>
            </w:ins>
            <w:ins w:id="62" w:author="Baba" w:date="2017-02-22T21:34:00Z">
              <w:r>
                <w:rPr>
                  <w:rFonts w:ascii="Arial" w:hAnsi="Arial" w:cs="Arial" w:hint="cs"/>
                  <w:color w:val="222222"/>
                  <w:rtl/>
                </w:rPr>
                <w:t xml:space="preserve"> اليوم لتصبح</w:t>
              </w:r>
              <w:r>
                <w:rPr>
                  <w:rFonts w:ascii="Arial" w:hAnsi="Arial" w:cs="Arial" w:hint="cs"/>
                  <w:color w:val="222222"/>
                  <w:rtl/>
                  <w:lang w:bidi="ar"/>
                </w:rPr>
                <w:t xml:space="preserve"> </w:t>
              </w:r>
            </w:ins>
            <w:ins w:id="63" w:author="Baba" w:date="2017-02-22T22:21:00Z">
              <w:r>
                <w:rPr>
                  <w:rFonts w:ascii="Arial" w:hAnsi="Arial" w:cs="Arial" w:hint="cs"/>
                  <w:color w:val="222222"/>
                  <w:rtl/>
                </w:rPr>
                <w:t>عمل</w:t>
              </w:r>
            </w:ins>
            <w:ins w:id="64" w:author="Baba" w:date="2017-02-22T21:34:00Z">
              <w:r>
                <w:rPr>
                  <w:rFonts w:ascii="Arial" w:hAnsi="Arial" w:cs="Arial" w:hint="cs"/>
                  <w:color w:val="222222"/>
                  <w:rtl/>
                </w:rPr>
                <w:t xml:space="preserve"> </w:t>
              </w:r>
            </w:ins>
            <w:ins w:id="65" w:author="Baba" w:date="2017-02-22T22:21:00Z">
              <w:r>
                <w:rPr>
                  <w:rFonts w:ascii="Arial" w:hAnsi="Arial" w:cs="Arial" w:hint="cs"/>
                  <w:color w:val="222222"/>
                  <w:rtl/>
                </w:rPr>
                <w:t>عالمي</w:t>
              </w:r>
            </w:ins>
            <w:ins w:id="66" w:author="Baba" w:date="2017-02-22T21:34:00Z">
              <w:r>
                <w:rPr>
                  <w:rFonts w:ascii="Arial" w:hAnsi="Arial" w:cs="Arial" w:hint="cs"/>
                  <w:color w:val="222222"/>
                  <w:rtl/>
                  <w:lang w:bidi="ar"/>
                </w:rPr>
                <w:t>.</w:t>
              </w:r>
            </w:ins>
          </w:p>
          <w:p w14:paraId="5FE52E09" w14:textId="77777777" w:rsidR="00F324E3" w:rsidRDefault="00F324E3" w:rsidP="00F324E3">
            <w:pPr>
              <w:bidi/>
              <w:spacing w:before="150"/>
              <w:textAlignment w:val="baseline"/>
              <w:outlineLvl w:val="1"/>
              <w:rPr>
                <w:rFonts w:ascii="Arial" w:hAnsi="Arial" w:cs="Arial"/>
                <w:color w:val="222222"/>
                <w:rtl/>
                <w:lang w:bidi="ar"/>
              </w:rPr>
            </w:pPr>
          </w:p>
          <w:p w14:paraId="47CC2920" w14:textId="42F4D692" w:rsidR="00F324E3" w:rsidRDefault="00F324E3" w:rsidP="00F324E3">
            <w:pPr>
              <w:bidi/>
              <w:spacing w:before="150"/>
              <w:textAlignment w:val="baseline"/>
              <w:outlineLvl w:val="1"/>
              <w:rPr>
                <w:rFonts w:ascii="Arial" w:hAnsi="Arial" w:cs="Arial"/>
                <w:color w:val="222222"/>
                <w:rtl/>
                <w:lang w:bidi="ar"/>
              </w:rPr>
            </w:pPr>
            <w:ins w:id="67" w:author="Baba" w:date="2017-02-22T22:21:00Z">
              <w:r>
                <w:rPr>
                  <w:rFonts w:ascii="Arial" w:hAnsi="Arial" w:cs="Arial" w:hint="cs"/>
                  <w:color w:val="222222"/>
                  <w:rtl/>
                </w:rPr>
                <w:t>يلعب</w:t>
              </w:r>
              <w:r>
                <w:rPr>
                  <w:rFonts w:ascii="Arial" w:hAnsi="Arial" w:cs="Arial" w:hint="cs"/>
                  <w:color w:val="222222"/>
                  <w:rtl/>
                  <w:lang w:bidi="ar"/>
                </w:rPr>
                <w:t xml:space="preserve"> </w:t>
              </w:r>
              <w:r>
                <w:rPr>
                  <w:rFonts w:ascii="Arial" w:hAnsi="Arial" w:cs="Arial" w:hint="cs"/>
                  <w:color w:val="222222"/>
                  <w:rtl/>
                </w:rPr>
                <w:t>السيد</w:t>
              </w:r>
              <w:r>
                <w:rPr>
                  <w:rFonts w:ascii="Arial" w:hAnsi="Arial" w:cs="Arial" w:hint="cs"/>
                  <w:color w:val="222222"/>
                  <w:rtl/>
                  <w:lang w:bidi="ar"/>
                </w:rPr>
                <w:t xml:space="preserve"> </w:t>
              </w:r>
            </w:ins>
            <w:ins w:id="68" w:author="Baba" w:date="2017-02-22T22:23:00Z">
              <w:r>
                <w:rPr>
                  <w:rFonts w:ascii="Arial" w:hAnsi="Arial" w:cs="Arial" w:hint="cs"/>
                  <w:color w:val="222222"/>
                  <w:rtl/>
                </w:rPr>
                <w:t>بسمارك</w:t>
              </w:r>
            </w:ins>
            <w:ins w:id="69" w:author="Baba" w:date="2017-02-22T22:21:00Z">
              <w:r>
                <w:rPr>
                  <w:rFonts w:ascii="Arial" w:hAnsi="Arial" w:cs="Arial" w:hint="cs"/>
                  <w:color w:val="222222"/>
                  <w:rtl/>
                  <w:lang w:bidi="ar"/>
                </w:rPr>
                <w:t xml:space="preserve"> </w:t>
              </w:r>
              <w:r>
                <w:rPr>
                  <w:rFonts w:ascii="Arial" w:hAnsi="Arial" w:cs="Arial" w:hint="cs"/>
                  <w:color w:val="222222"/>
                  <w:rtl/>
                </w:rPr>
                <w:t>دورا نشطا</w:t>
              </w:r>
              <w:r>
                <w:rPr>
                  <w:rFonts w:ascii="Arial" w:hAnsi="Arial" w:cs="Arial" w:hint="cs"/>
                  <w:color w:val="222222"/>
                  <w:rtl/>
                  <w:lang w:bidi="ar"/>
                </w:rPr>
                <w:t xml:space="preserve"> </w:t>
              </w:r>
              <w:r>
                <w:rPr>
                  <w:rFonts w:ascii="Arial" w:hAnsi="Arial" w:cs="Arial" w:hint="cs"/>
                  <w:color w:val="222222"/>
                  <w:rtl/>
                </w:rPr>
                <w:t>في الشركة، وليس</w:t>
              </w:r>
              <w:r>
                <w:rPr>
                  <w:rFonts w:ascii="Arial" w:hAnsi="Arial" w:cs="Arial" w:hint="cs"/>
                  <w:color w:val="222222"/>
                  <w:rtl/>
                  <w:lang w:bidi="ar"/>
                </w:rPr>
                <w:t xml:space="preserve"> </w:t>
              </w:r>
              <w:r>
                <w:rPr>
                  <w:rFonts w:ascii="Arial" w:hAnsi="Arial" w:cs="Arial" w:hint="cs"/>
                  <w:color w:val="222222"/>
                  <w:rtl/>
                </w:rPr>
                <w:t>فقط عن طريق</w:t>
              </w:r>
              <w:r>
                <w:rPr>
                  <w:rFonts w:ascii="Arial" w:hAnsi="Arial" w:cs="Arial" w:hint="cs"/>
                  <w:color w:val="222222"/>
                  <w:rtl/>
                  <w:lang w:bidi="ar"/>
                </w:rPr>
                <w:t xml:space="preserve"> </w:t>
              </w:r>
              <w:r>
                <w:rPr>
                  <w:rFonts w:ascii="Arial" w:hAnsi="Arial" w:cs="Arial" w:hint="cs"/>
                  <w:color w:val="222222"/>
                  <w:rtl/>
                </w:rPr>
                <w:t>إقامة علاقات تجارية</w:t>
              </w:r>
              <w:r>
                <w:rPr>
                  <w:rFonts w:ascii="Arial" w:hAnsi="Arial" w:cs="Arial" w:hint="cs"/>
                  <w:color w:val="222222"/>
                  <w:rtl/>
                  <w:lang w:bidi="ar"/>
                </w:rPr>
                <w:t xml:space="preserve"> </w:t>
              </w:r>
              <w:r>
                <w:rPr>
                  <w:rFonts w:ascii="Arial" w:hAnsi="Arial" w:cs="Arial" w:hint="cs"/>
                  <w:color w:val="222222"/>
                  <w:rtl/>
                </w:rPr>
                <w:t>ولكن</w:t>
              </w:r>
              <w:r>
                <w:rPr>
                  <w:rFonts w:ascii="Arial" w:hAnsi="Arial" w:cs="Arial" w:hint="cs"/>
                  <w:color w:val="222222"/>
                  <w:rtl/>
                  <w:lang w:bidi="ar"/>
                </w:rPr>
                <w:t xml:space="preserve"> </w:t>
              </w:r>
              <w:r>
                <w:rPr>
                  <w:rFonts w:ascii="Arial" w:hAnsi="Arial" w:cs="Arial" w:hint="cs"/>
                  <w:color w:val="222222"/>
                  <w:rtl/>
                </w:rPr>
                <w:t>عن طريق بناء</w:t>
              </w:r>
              <w:r>
                <w:rPr>
                  <w:rFonts w:ascii="Arial" w:hAnsi="Arial" w:cs="Arial" w:hint="cs"/>
                  <w:color w:val="222222"/>
                  <w:rtl/>
                  <w:lang w:bidi="ar"/>
                </w:rPr>
                <w:t xml:space="preserve"> </w:t>
              </w:r>
              <w:r>
                <w:rPr>
                  <w:rFonts w:ascii="Arial" w:hAnsi="Arial" w:cs="Arial" w:hint="cs"/>
                  <w:color w:val="222222"/>
                  <w:rtl/>
                </w:rPr>
                <w:t>صداقات</w:t>
              </w:r>
              <w:r>
                <w:rPr>
                  <w:rFonts w:ascii="Arial" w:hAnsi="Arial" w:cs="Arial" w:hint="cs"/>
                  <w:color w:val="222222"/>
                  <w:rtl/>
                  <w:lang w:bidi="ar"/>
                </w:rPr>
                <w:t xml:space="preserve"> </w:t>
              </w:r>
              <w:r>
                <w:rPr>
                  <w:rFonts w:ascii="Arial" w:hAnsi="Arial" w:cs="Arial" w:hint="cs"/>
                  <w:color w:val="222222"/>
                  <w:rtl/>
                </w:rPr>
                <w:t>صادقة مع</w:t>
              </w:r>
              <w:r>
                <w:rPr>
                  <w:rFonts w:ascii="Arial" w:hAnsi="Arial" w:cs="Arial" w:hint="cs"/>
                  <w:color w:val="222222"/>
                  <w:rtl/>
                  <w:lang w:bidi="ar"/>
                </w:rPr>
                <w:t xml:space="preserve"> </w:t>
              </w:r>
              <w:r>
                <w:rPr>
                  <w:rFonts w:ascii="Arial" w:hAnsi="Arial" w:cs="Arial" w:hint="cs"/>
                  <w:color w:val="222222"/>
                  <w:rtl/>
                </w:rPr>
                <w:t>العملاء والزملاء على حد سواء</w:t>
              </w:r>
              <w:r>
                <w:rPr>
                  <w:rFonts w:ascii="Arial" w:hAnsi="Arial" w:cs="Arial" w:hint="cs"/>
                  <w:color w:val="222222"/>
                  <w:rtl/>
                  <w:lang w:bidi="ar"/>
                </w:rPr>
                <w:t xml:space="preserve">. </w:t>
              </w:r>
              <w:r>
                <w:rPr>
                  <w:rFonts w:ascii="Arial" w:hAnsi="Arial" w:cs="Arial" w:hint="cs"/>
                  <w:color w:val="222222"/>
                  <w:rtl/>
                </w:rPr>
                <w:t>ت</w:t>
              </w:r>
            </w:ins>
            <w:r>
              <w:rPr>
                <w:rFonts w:ascii="Arial" w:hAnsi="Arial" w:cs="Arial" w:hint="cs"/>
                <w:color w:val="222222"/>
                <w:rtl/>
              </w:rPr>
              <w:t>قا</w:t>
            </w:r>
            <w:ins w:id="70" w:author="Baba" w:date="2017-02-22T22:21:00Z">
              <w:r>
                <w:rPr>
                  <w:rFonts w:ascii="Arial" w:hAnsi="Arial" w:cs="Arial" w:hint="cs"/>
                  <w:color w:val="222222"/>
                  <w:rtl/>
                </w:rPr>
                <w:t>د</w:t>
              </w:r>
              <w:r>
                <w:rPr>
                  <w:rFonts w:ascii="Arial" w:hAnsi="Arial" w:cs="Arial" w:hint="cs"/>
                  <w:color w:val="222222"/>
                  <w:rtl/>
                  <w:lang w:bidi="ar"/>
                </w:rPr>
                <w:t xml:space="preserve"> </w:t>
              </w:r>
              <w:r>
                <w:rPr>
                  <w:rFonts w:ascii="Arial" w:hAnsi="Arial" w:cs="Arial" w:hint="cs"/>
                  <w:color w:val="222222"/>
                  <w:rtl/>
                </w:rPr>
                <w:t>مصالحه</w:t>
              </w:r>
              <w:r>
                <w:rPr>
                  <w:rFonts w:ascii="Arial" w:hAnsi="Arial" w:cs="Arial" w:hint="cs"/>
                  <w:color w:val="222222"/>
                  <w:rtl/>
                  <w:lang w:bidi="ar"/>
                </w:rPr>
                <w:t xml:space="preserve"> </w:t>
              </w:r>
            </w:ins>
            <w:r>
              <w:rPr>
                <w:rFonts w:ascii="Arial" w:hAnsi="Arial" w:cs="Arial" w:hint="cs"/>
                <w:color w:val="222222"/>
                <w:rtl/>
                <w:lang w:bidi="ar"/>
              </w:rPr>
              <w:t>و</w:t>
            </w:r>
            <w:ins w:id="71" w:author="Baba" w:date="2017-02-22T22:23:00Z">
              <w:r>
                <w:rPr>
                  <w:rFonts w:ascii="Arial" w:hAnsi="Arial" w:cs="Arial" w:hint="cs"/>
                  <w:color w:val="222222"/>
                  <w:rtl/>
                </w:rPr>
                <w:t>قراراته</w:t>
              </w:r>
            </w:ins>
            <w:ins w:id="72" w:author="Baba" w:date="2017-02-22T22:21:00Z">
              <w:r>
                <w:rPr>
                  <w:rFonts w:ascii="Arial" w:hAnsi="Arial" w:cs="Arial" w:hint="cs"/>
                  <w:color w:val="222222"/>
                  <w:rtl/>
                </w:rPr>
                <w:t xml:space="preserve"> </w:t>
              </w:r>
            </w:ins>
            <w:r>
              <w:rPr>
                <w:rFonts w:ascii="Arial" w:hAnsi="Arial" w:cs="Arial" w:hint="cs"/>
                <w:color w:val="222222"/>
                <w:rtl/>
              </w:rPr>
              <w:t>ب</w:t>
            </w:r>
            <w:ins w:id="73" w:author="Baba" w:date="2017-02-22T22:21:00Z">
              <w:r>
                <w:rPr>
                  <w:rFonts w:ascii="Arial" w:hAnsi="Arial" w:cs="Arial" w:hint="cs"/>
                  <w:color w:val="222222"/>
                  <w:rtl/>
                </w:rPr>
                <w:t>الرغبة في</w:t>
              </w:r>
              <w:r>
                <w:rPr>
                  <w:rFonts w:ascii="Arial" w:hAnsi="Arial" w:cs="Arial" w:hint="cs"/>
                  <w:color w:val="222222"/>
                  <w:rtl/>
                  <w:lang w:bidi="ar"/>
                </w:rPr>
                <w:t xml:space="preserve"> </w:t>
              </w:r>
              <w:r>
                <w:rPr>
                  <w:rFonts w:ascii="Arial" w:hAnsi="Arial" w:cs="Arial" w:hint="cs"/>
                  <w:color w:val="222222"/>
                  <w:rtl/>
                </w:rPr>
                <w:t>مساعدة الناس</w:t>
              </w:r>
              <w:r>
                <w:rPr>
                  <w:rFonts w:ascii="Arial" w:hAnsi="Arial" w:cs="Arial" w:hint="cs"/>
                  <w:color w:val="222222"/>
                  <w:rtl/>
                  <w:lang w:bidi="ar"/>
                </w:rPr>
                <w:t xml:space="preserve"> </w:t>
              </w:r>
              <w:r>
                <w:rPr>
                  <w:rFonts w:ascii="Arial" w:hAnsi="Arial" w:cs="Arial" w:hint="cs"/>
                  <w:color w:val="222222"/>
                  <w:rtl/>
                </w:rPr>
                <w:t>بغض النظر عن خلفياتهم</w:t>
              </w:r>
              <w:r>
                <w:rPr>
                  <w:rFonts w:ascii="Arial" w:hAnsi="Arial" w:cs="Arial" w:hint="cs"/>
                  <w:color w:val="222222"/>
                  <w:rtl/>
                  <w:lang w:bidi="ar"/>
                </w:rPr>
                <w:t xml:space="preserve"> </w:t>
              </w:r>
              <w:r>
                <w:rPr>
                  <w:rFonts w:ascii="Arial" w:hAnsi="Arial" w:cs="Arial" w:hint="cs"/>
                  <w:color w:val="222222"/>
                  <w:rtl/>
                </w:rPr>
                <w:t>الاقتصادية</w:t>
              </w:r>
            </w:ins>
            <w:r>
              <w:rPr>
                <w:rFonts w:ascii="Arial" w:hAnsi="Arial" w:cs="Arial" w:hint="cs"/>
                <w:color w:val="222222"/>
                <w:rtl/>
              </w:rPr>
              <w:t xml:space="preserve">، </w:t>
            </w:r>
            <w:ins w:id="74" w:author="Baba" w:date="2017-02-22T22:21:00Z">
              <w:r>
                <w:rPr>
                  <w:rFonts w:ascii="Arial" w:hAnsi="Arial" w:cs="Arial" w:hint="cs"/>
                  <w:color w:val="222222"/>
                  <w:rtl/>
                </w:rPr>
                <w:t>الاجتماعية</w:t>
              </w:r>
              <w:r>
                <w:rPr>
                  <w:rFonts w:ascii="Arial" w:hAnsi="Arial" w:cs="Arial" w:hint="cs"/>
                  <w:color w:val="222222"/>
                  <w:rtl/>
                  <w:lang w:bidi="ar"/>
                </w:rPr>
                <w:t xml:space="preserve"> </w:t>
              </w:r>
              <w:r>
                <w:rPr>
                  <w:rFonts w:ascii="Arial" w:hAnsi="Arial" w:cs="Arial" w:hint="cs"/>
                  <w:color w:val="222222"/>
                  <w:rtl/>
                </w:rPr>
                <w:t>أو</w:t>
              </w:r>
              <w:r>
                <w:rPr>
                  <w:rFonts w:ascii="Arial" w:hAnsi="Arial" w:cs="Arial" w:hint="cs"/>
                  <w:color w:val="222222"/>
                  <w:rtl/>
                  <w:lang w:bidi="ar"/>
                </w:rPr>
                <w:t xml:space="preserve"> </w:t>
              </w:r>
              <w:r>
                <w:rPr>
                  <w:rFonts w:ascii="Arial" w:hAnsi="Arial" w:cs="Arial" w:hint="cs"/>
                  <w:color w:val="222222"/>
                  <w:rtl/>
                </w:rPr>
                <w:t>أصلهم</w:t>
              </w:r>
              <w:r>
                <w:rPr>
                  <w:rFonts w:ascii="Arial" w:hAnsi="Arial" w:cs="Arial" w:hint="cs"/>
                  <w:color w:val="222222"/>
                  <w:rtl/>
                  <w:lang w:bidi="ar"/>
                </w:rPr>
                <w:t xml:space="preserve">. </w:t>
              </w:r>
              <w:r>
                <w:rPr>
                  <w:rFonts w:ascii="Arial" w:hAnsi="Arial" w:cs="Arial" w:hint="cs"/>
                  <w:color w:val="222222"/>
                  <w:rtl/>
                </w:rPr>
                <w:t xml:space="preserve">لا </w:t>
              </w:r>
            </w:ins>
            <w:ins w:id="75" w:author="Baba" w:date="2017-02-22T22:24:00Z">
              <w:r>
                <w:rPr>
                  <w:rFonts w:ascii="Arial" w:hAnsi="Arial" w:cs="Arial" w:hint="cs"/>
                  <w:color w:val="222222"/>
                  <w:rtl/>
                </w:rPr>
                <w:t>يبن</w:t>
              </w:r>
            </w:ins>
            <w:ins w:id="76" w:author="Baba" w:date="2017-02-22T22:25:00Z">
              <w:r>
                <w:rPr>
                  <w:rFonts w:ascii="Arial" w:hAnsi="Arial" w:cs="Arial" w:hint="cs"/>
                  <w:color w:val="222222"/>
                  <w:rtl/>
                </w:rPr>
                <w:t>ي</w:t>
              </w:r>
            </w:ins>
            <w:ins w:id="77" w:author="Baba" w:date="2017-02-22T22:21:00Z">
              <w:r>
                <w:rPr>
                  <w:rFonts w:ascii="Arial" w:hAnsi="Arial" w:cs="Arial" w:hint="cs"/>
                  <w:color w:val="222222"/>
                  <w:rtl/>
                  <w:lang w:bidi="ar"/>
                </w:rPr>
                <w:t xml:space="preserve"> </w:t>
              </w:r>
              <w:r>
                <w:rPr>
                  <w:rFonts w:ascii="Arial" w:hAnsi="Arial" w:cs="Arial" w:hint="cs"/>
                  <w:color w:val="222222"/>
                  <w:rtl/>
                </w:rPr>
                <w:t>نجاحه</w:t>
              </w:r>
              <w:r>
                <w:rPr>
                  <w:rFonts w:ascii="Arial" w:hAnsi="Arial" w:cs="Arial" w:hint="cs"/>
                  <w:color w:val="222222"/>
                  <w:rtl/>
                  <w:lang w:bidi="ar"/>
                </w:rPr>
                <w:t xml:space="preserve"> </w:t>
              </w:r>
            </w:ins>
            <w:ins w:id="78" w:author="Baba" w:date="2017-02-22T22:25:00Z">
              <w:r>
                <w:rPr>
                  <w:rFonts w:ascii="Arial" w:hAnsi="Arial" w:cs="Arial" w:hint="cs"/>
                  <w:color w:val="222222"/>
                  <w:rtl/>
                </w:rPr>
                <w:t>على</w:t>
              </w:r>
            </w:ins>
            <w:ins w:id="79" w:author="Baba" w:date="2017-02-22T22:21:00Z">
              <w:r>
                <w:rPr>
                  <w:rFonts w:ascii="Arial" w:hAnsi="Arial" w:cs="Arial" w:hint="cs"/>
                  <w:color w:val="222222"/>
                  <w:rtl/>
                  <w:lang w:bidi="ar"/>
                </w:rPr>
                <w:t xml:space="preserve"> </w:t>
              </w:r>
              <w:r>
                <w:rPr>
                  <w:rFonts w:ascii="Arial" w:hAnsi="Arial" w:cs="Arial" w:hint="cs"/>
                  <w:color w:val="222222"/>
                  <w:rtl/>
                </w:rPr>
                <w:t>الإنجازات المادية</w:t>
              </w:r>
              <w:r>
                <w:rPr>
                  <w:rFonts w:ascii="Arial" w:hAnsi="Arial" w:cs="Arial" w:hint="cs"/>
                  <w:color w:val="222222"/>
                  <w:rtl/>
                  <w:lang w:bidi="ar"/>
                </w:rPr>
                <w:t xml:space="preserve"> </w:t>
              </w:r>
              <w:r>
                <w:rPr>
                  <w:rFonts w:ascii="Arial" w:hAnsi="Arial" w:cs="Arial" w:hint="cs"/>
                  <w:color w:val="222222"/>
                  <w:rtl/>
                </w:rPr>
                <w:t xml:space="preserve">ولكن </w:t>
              </w:r>
            </w:ins>
            <w:r>
              <w:rPr>
                <w:rFonts w:ascii="Arial" w:hAnsi="Arial" w:cs="Arial" w:hint="cs"/>
                <w:color w:val="222222"/>
                <w:rtl/>
              </w:rPr>
              <w:t>على</w:t>
            </w:r>
            <w:ins w:id="80" w:author="Baba" w:date="2017-02-22T22:21:00Z">
              <w:r>
                <w:rPr>
                  <w:rFonts w:ascii="Arial" w:hAnsi="Arial" w:cs="Arial" w:hint="cs"/>
                  <w:color w:val="222222"/>
                  <w:rtl/>
                  <w:lang w:bidi="ar"/>
                </w:rPr>
                <w:t xml:space="preserve"> </w:t>
              </w:r>
              <w:r>
                <w:rPr>
                  <w:rFonts w:ascii="Arial" w:hAnsi="Arial" w:cs="Arial" w:hint="cs"/>
                  <w:color w:val="222222"/>
                  <w:rtl/>
                </w:rPr>
                <w:lastRenderedPageBreak/>
                <w:t>الارتياح</w:t>
              </w:r>
              <w:r>
                <w:rPr>
                  <w:rFonts w:ascii="Arial" w:hAnsi="Arial" w:cs="Arial" w:hint="cs"/>
                  <w:color w:val="222222"/>
                  <w:rtl/>
                  <w:lang w:bidi="ar"/>
                </w:rPr>
                <w:t xml:space="preserve"> </w:t>
              </w:r>
              <w:r>
                <w:rPr>
                  <w:rFonts w:ascii="Arial" w:hAnsi="Arial" w:cs="Arial" w:hint="cs"/>
                  <w:color w:val="222222"/>
                  <w:rtl/>
                </w:rPr>
                <w:t>الداخلي</w:t>
              </w:r>
              <w:r>
                <w:rPr>
                  <w:rFonts w:ascii="Arial" w:hAnsi="Arial" w:cs="Arial" w:hint="cs"/>
                  <w:color w:val="222222"/>
                  <w:rtl/>
                  <w:lang w:bidi="ar"/>
                </w:rPr>
                <w:t xml:space="preserve"> </w:t>
              </w:r>
              <w:r>
                <w:rPr>
                  <w:rFonts w:ascii="Arial" w:hAnsi="Arial" w:cs="Arial" w:hint="cs"/>
                  <w:color w:val="222222"/>
                  <w:rtl/>
                </w:rPr>
                <w:t>والسلام</w:t>
              </w:r>
              <w:r>
                <w:rPr>
                  <w:rFonts w:ascii="Arial" w:hAnsi="Arial" w:cs="Arial" w:hint="cs"/>
                  <w:color w:val="222222"/>
                  <w:rtl/>
                  <w:lang w:bidi="ar"/>
                </w:rPr>
                <w:t xml:space="preserve"> </w:t>
              </w:r>
              <w:r>
                <w:rPr>
                  <w:rFonts w:ascii="Arial" w:hAnsi="Arial" w:cs="Arial" w:hint="cs"/>
                  <w:color w:val="222222"/>
                  <w:rtl/>
                </w:rPr>
                <w:t>من خلال تقديم</w:t>
              </w:r>
              <w:r>
                <w:rPr>
                  <w:rFonts w:ascii="Arial" w:hAnsi="Arial" w:cs="Arial" w:hint="cs"/>
                  <w:color w:val="222222"/>
                  <w:rtl/>
                  <w:lang w:bidi="ar"/>
                </w:rPr>
                <w:t xml:space="preserve"> </w:t>
              </w:r>
              <w:r>
                <w:rPr>
                  <w:rFonts w:ascii="Arial" w:hAnsi="Arial" w:cs="Arial" w:hint="cs"/>
                  <w:color w:val="222222"/>
                  <w:rtl/>
                </w:rPr>
                <w:t>خدمة</w:t>
              </w:r>
              <w:r>
                <w:rPr>
                  <w:rFonts w:ascii="Arial" w:hAnsi="Arial" w:cs="Arial" w:hint="cs"/>
                  <w:color w:val="222222"/>
                  <w:rtl/>
                  <w:lang w:bidi="ar"/>
                </w:rPr>
                <w:t xml:space="preserve"> </w:t>
              </w:r>
              <w:r>
                <w:rPr>
                  <w:rFonts w:ascii="Arial" w:hAnsi="Arial" w:cs="Arial" w:hint="cs"/>
                  <w:color w:val="222222"/>
                  <w:rtl/>
                </w:rPr>
                <w:t>ذات معنى</w:t>
              </w:r>
              <w:r>
                <w:rPr>
                  <w:rFonts w:ascii="Arial" w:hAnsi="Arial" w:cs="Arial" w:hint="cs"/>
                  <w:color w:val="222222"/>
                  <w:rtl/>
                  <w:lang w:bidi="ar"/>
                </w:rPr>
                <w:t xml:space="preserve"> </w:t>
              </w:r>
              <w:r>
                <w:rPr>
                  <w:rFonts w:ascii="Arial" w:hAnsi="Arial" w:cs="Arial" w:hint="cs"/>
                  <w:color w:val="222222"/>
                  <w:rtl/>
                </w:rPr>
                <w:t>للآخرين</w:t>
              </w:r>
              <w:r>
                <w:rPr>
                  <w:rFonts w:ascii="Arial" w:hAnsi="Arial" w:cs="Arial" w:hint="cs"/>
                  <w:color w:val="222222"/>
                  <w:rtl/>
                  <w:lang w:bidi="ar"/>
                </w:rPr>
                <w:t xml:space="preserve"> </w:t>
              </w:r>
              <w:r>
                <w:rPr>
                  <w:rFonts w:ascii="Arial" w:hAnsi="Arial" w:cs="Arial" w:hint="cs"/>
                  <w:color w:val="222222"/>
                  <w:rtl/>
                </w:rPr>
                <w:t>ومن خلال</w:t>
              </w:r>
              <w:r>
                <w:rPr>
                  <w:rFonts w:ascii="Arial" w:hAnsi="Arial" w:cs="Arial" w:hint="cs"/>
                  <w:color w:val="222222"/>
                  <w:rtl/>
                  <w:lang w:bidi="ar"/>
                </w:rPr>
                <w:t xml:space="preserve"> </w:t>
              </w:r>
            </w:ins>
            <w:ins w:id="81" w:author="Baba" w:date="2017-02-22T22:26:00Z">
              <w:r>
                <w:rPr>
                  <w:rFonts w:ascii="Arial" w:hAnsi="Arial" w:cs="Arial" w:hint="cs"/>
                  <w:color w:val="222222"/>
                  <w:rtl/>
                </w:rPr>
                <w:t xml:space="preserve">تحقيق </w:t>
              </w:r>
            </w:ins>
            <w:ins w:id="82" w:author="Baba" w:date="2017-02-22T22:21:00Z">
              <w:r>
                <w:rPr>
                  <w:rFonts w:ascii="Arial" w:hAnsi="Arial" w:cs="Arial" w:hint="cs"/>
                  <w:color w:val="222222"/>
                  <w:rtl/>
                </w:rPr>
                <w:t>النمو الروحي</w:t>
              </w:r>
              <w:r>
                <w:rPr>
                  <w:rFonts w:ascii="Arial" w:hAnsi="Arial" w:cs="Arial" w:hint="cs"/>
                  <w:color w:val="222222"/>
                  <w:rtl/>
                  <w:lang w:bidi="ar"/>
                </w:rPr>
                <w:t>.</w:t>
              </w:r>
            </w:ins>
          </w:p>
          <w:p w14:paraId="31EB6E21" w14:textId="2FECBE88" w:rsidR="00F324E3" w:rsidRDefault="00F324E3" w:rsidP="00F324E3">
            <w:pPr>
              <w:bidi/>
              <w:spacing w:before="150"/>
              <w:textAlignment w:val="baseline"/>
              <w:outlineLvl w:val="1"/>
              <w:rPr>
                <w:rFonts w:ascii="Arial" w:hAnsi="Arial" w:cs="Arial"/>
                <w:color w:val="222222"/>
                <w:rtl/>
                <w:lang w:bidi="ar"/>
              </w:rPr>
            </w:pPr>
          </w:p>
          <w:p w14:paraId="28563961" w14:textId="401871A9" w:rsidR="00F324E3" w:rsidRDefault="00F324E3" w:rsidP="00F324E3">
            <w:pPr>
              <w:bidi/>
              <w:spacing w:before="150"/>
              <w:textAlignment w:val="baseline"/>
              <w:outlineLvl w:val="1"/>
              <w:rPr>
                <w:rFonts w:ascii="Arial" w:hAnsi="Arial" w:cs="Arial"/>
                <w:color w:val="222222"/>
                <w:rtl/>
              </w:rPr>
            </w:pPr>
            <w:ins w:id="83" w:author="Baba" w:date="2017-02-22T22:26:00Z">
              <w:r>
                <w:rPr>
                  <w:rFonts w:ascii="Arial" w:hAnsi="Arial" w:cs="Arial" w:hint="cs"/>
                  <w:color w:val="222222"/>
                  <w:rtl/>
                </w:rPr>
                <w:t>في يونيو 2010،</w:t>
              </w:r>
              <w:r>
                <w:rPr>
                  <w:rFonts w:ascii="Arial" w:hAnsi="Arial" w:cs="Arial" w:hint="cs"/>
                  <w:color w:val="222222"/>
                  <w:rtl/>
                  <w:lang w:bidi="ar"/>
                </w:rPr>
                <w:t xml:space="preserve"> </w:t>
              </w:r>
              <w:r>
                <w:rPr>
                  <w:rFonts w:ascii="Arial" w:hAnsi="Arial" w:cs="Arial" w:hint="cs"/>
                  <w:color w:val="222222"/>
                  <w:rtl/>
                </w:rPr>
                <w:t>أضاف</w:t>
              </w:r>
              <w:r>
                <w:rPr>
                  <w:rFonts w:ascii="Arial" w:hAnsi="Arial" w:cs="Arial" w:hint="cs"/>
                  <w:color w:val="222222"/>
                  <w:rtl/>
                  <w:lang w:bidi="ar"/>
                </w:rPr>
                <w:t xml:space="preserve"> </w:t>
              </w:r>
              <w:r>
                <w:rPr>
                  <w:rFonts w:ascii="Arial" w:hAnsi="Arial" w:cs="Arial" w:hint="cs"/>
                  <w:color w:val="222222"/>
                  <w:rtl/>
                </w:rPr>
                <w:t>لقب</w:t>
              </w:r>
              <w:r>
                <w:rPr>
                  <w:rFonts w:ascii="Arial" w:hAnsi="Arial" w:cs="Arial" w:hint="cs"/>
                  <w:color w:val="222222"/>
                  <w:rtl/>
                  <w:lang w:bidi="ar"/>
                </w:rPr>
                <w:t xml:space="preserve"> "</w:t>
              </w:r>
              <w:r>
                <w:rPr>
                  <w:rFonts w:ascii="Arial" w:hAnsi="Arial" w:cs="Arial" w:hint="cs"/>
                  <w:color w:val="222222"/>
                  <w:rtl/>
                </w:rPr>
                <w:t>مؤلف</w:t>
              </w:r>
              <w:r>
                <w:rPr>
                  <w:rFonts w:ascii="Arial" w:hAnsi="Arial" w:cs="Arial" w:hint="cs"/>
                  <w:color w:val="222222"/>
                  <w:rtl/>
                  <w:lang w:bidi="ar"/>
                </w:rPr>
                <w:t xml:space="preserve">" </w:t>
              </w:r>
            </w:ins>
            <w:ins w:id="84" w:author="Baba" w:date="2017-02-22T22:27:00Z">
              <w:r>
                <w:rPr>
                  <w:rFonts w:ascii="Arial" w:hAnsi="Arial" w:cs="Arial" w:hint="cs"/>
                  <w:color w:val="222222"/>
                  <w:rtl/>
                </w:rPr>
                <w:t>إلى</w:t>
              </w:r>
            </w:ins>
            <w:ins w:id="85" w:author="Baba" w:date="2017-02-22T22:26:00Z">
              <w:r>
                <w:rPr>
                  <w:rFonts w:ascii="Arial" w:hAnsi="Arial" w:cs="Arial" w:hint="cs"/>
                  <w:color w:val="222222"/>
                  <w:rtl/>
                  <w:lang w:bidi="ar"/>
                </w:rPr>
                <w:t xml:space="preserve"> </w:t>
              </w:r>
              <w:r>
                <w:rPr>
                  <w:rFonts w:ascii="Arial" w:hAnsi="Arial" w:cs="Arial" w:hint="cs"/>
                  <w:color w:val="222222"/>
                  <w:rtl/>
                </w:rPr>
                <w:t>ملف</w:t>
              </w:r>
            </w:ins>
            <w:ins w:id="86" w:author="Baba" w:date="2017-02-22T22:27:00Z">
              <w:r>
                <w:rPr>
                  <w:rFonts w:ascii="Arial" w:hAnsi="Arial" w:cs="Arial" w:hint="cs"/>
                  <w:color w:val="222222"/>
                  <w:rtl/>
                </w:rPr>
                <w:t>ه</w:t>
              </w:r>
            </w:ins>
            <w:ins w:id="87" w:author="Baba" w:date="2017-02-22T22:26:00Z">
              <w:r>
                <w:rPr>
                  <w:rFonts w:ascii="Arial" w:hAnsi="Arial" w:cs="Arial" w:hint="cs"/>
                  <w:color w:val="222222"/>
                  <w:rtl/>
                  <w:lang w:bidi="ar"/>
                </w:rPr>
                <w:t xml:space="preserve"> </w:t>
              </w:r>
            </w:ins>
            <w:ins w:id="88" w:author="Baba" w:date="2017-02-22T22:28:00Z">
              <w:r>
                <w:rPr>
                  <w:rFonts w:ascii="Arial" w:hAnsi="Arial" w:cs="Arial" w:hint="cs"/>
                  <w:color w:val="222222"/>
                  <w:rtl/>
                </w:rPr>
                <w:t>ال</w:t>
              </w:r>
            </w:ins>
            <w:ins w:id="89" w:author="Baba" w:date="2017-02-22T22:26:00Z">
              <w:r>
                <w:rPr>
                  <w:rFonts w:ascii="Arial" w:hAnsi="Arial" w:cs="Arial" w:hint="cs"/>
                  <w:color w:val="222222"/>
                  <w:rtl/>
                </w:rPr>
                <w:t>مثير للإعجاب</w:t>
              </w:r>
              <w:r>
                <w:rPr>
                  <w:rFonts w:ascii="Arial" w:hAnsi="Arial" w:cs="Arial" w:hint="cs"/>
                  <w:color w:val="222222"/>
                  <w:rtl/>
                  <w:lang w:bidi="ar"/>
                </w:rPr>
                <w:t xml:space="preserve"> </w:t>
              </w:r>
              <w:r>
                <w:rPr>
                  <w:rFonts w:ascii="Arial" w:hAnsi="Arial" w:cs="Arial" w:hint="cs"/>
                  <w:color w:val="222222"/>
                  <w:rtl/>
                </w:rPr>
                <w:t>مع صدور</w:t>
              </w:r>
              <w:r>
                <w:rPr>
                  <w:rFonts w:ascii="Arial" w:hAnsi="Arial" w:cs="Arial" w:hint="cs"/>
                  <w:color w:val="222222"/>
                  <w:rtl/>
                  <w:lang w:bidi="ar"/>
                </w:rPr>
                <w:t xml:space="preserve"> </w:t>
              </w:r>
              <w:r>
                <w:rPr>
                  <w:rFonts w:ascii="Arial" w:hAnsi="Arial" w:cs="Arial" w:hint="cs"/>
                  <w:color w:val="222222"/>
                  <w:rtl/>
                </w:rPr>
                <w:t>كتابه الأول،</w:t>
              </w:r>
              <w:r>
                <w:rPr>
                  <w:rFonts w:ascii="Arial" w:hAnsi="Arial" w:cs="Arial" w:hint="cs"/>
                  <w:color w:val="222222"/>
                  <w:rtl/>
                  <w:lang w:bidi="ar"/>
                </w:rPr>
                <w:t xml:space="preserve"> </w:t>
              </w:r>
            </w:ins>
            <w:ins w:id="90" w:author="Baba" w:date="2017-02-22T22:29:00Z">
              <w:r w:rsidRPr="00F324E3">
                <w:rPr>
                  <w:rFonts w:ascii="Arial" w:hAnsi="Arial" w:cs="Arial" w:hint="cs"/>
                  <w:i/>
                  <w:iCs/>
                  <w:color w:val="222222"/>
                  <w:rtl/>
                </w:rPr>
                <w:t>مجموعة الجواهر</w:t>
              </w:r>
            </w:ins>
            <w:ins w:id="91" w:author="Baba" w:date="2017-02-22T22:26:00Z">
              <w:r w:rsidRPr="00F324E3">
                <w:rPr>
                  <w:rFonts w:ascii="Arial" w:hAnsi="Arial" w:cs="Arial" w:hint="cs"/>
                  <w:i/>
                  <w:iCs/>
                  <w:color w:val="222222"/>
                  <w:rtl/>
                  <w:lang w:bidi="ar"/>
                </w:rPr>
                <w:t xml:space="preserve">: </w:t>
              </w:r>
              <w:r w:rsidRPr="00F324E3">
                <w:rPr>
                  <w:rFonts w:ascii="Arial" w:hAnsi="Arial" w:cs="Arial" w:hint="cs"/>
                  <w:i/>
                  <w:iCs/>
                  <w:color w:val="222222"/>
                  <w:rtl/>
                </w:rPr>
                <w:t>تجميع</w:t>
              </w:r>
              <w:r w:rsidRPr="00F324E3">
                <w:rPr>
                  <w:rFonts w:ascii="Arial" w:hAnsi="Arial" w:cs="Arial" w:hint="cs"/>
                  <w:i/>
                  <w:iCs/>
                  <w:color w:val="222222"/>
                  <w:rtl/>
                  <w:lang w:bidi="ar"/>
                </w:rPr>
                <w:t xml:space="preserve"> </w:t>
              </w:r>
              <w:r w:rsidRPr="00F324E3">
                <w:rPr>
                  <w:rFonts w:ascii="Arial" w:hAnsi="Arial" w:cs="Arial" w:hint="cs"/>
                  <w:i/>
                  <w:iCs/>
                  <w:color w:val="222222"/>
                  <w:rtl/>
                </w:rPr>
                <w:t>الحكمة</w:t>
              </w:r>
              <w:r w:rsidRPr="00F324E3">
                <w:rPr>
                  <w:rFonts w:ascii="Arial" w:hAnsi="Arial" w:cs="Arial" w:hint="cs"/>
                  <w:i/>
                  <w:iCs/>
                  <w:color w:val="222222"/>
                  <w:rtl/>
                  <w:lang w:bidi="ar"/>
                </w:rPr>
                <w:t xml:space="preserve"> </w:t>
              </w:r>
              <w:r>
                <w:rPr>
                  <w:rFonts w:ascii="Arial" w:hAnsi="Arial" w:cs="Arial" w:hint="cs"/>
                  <w:color w:val="222222"/>
                  <w:rtl/>
                </w:rPr>
                <w:t>خلال</w:t>
              </w:r>
              <w:r>
                <w:rPr>
                  <w:rFonts w:ascii="Arial" w:hAnsi="Arial" w:cs="Arial" w:hint="cs"/>
                  <w:color w:val="222222"/>
                  <w:rtl/>
                  <w:lang w:bidi="ar"/>
                </w:rPr>
                <w:t xml:space="preserve"> </w:t>
              </w:r>
            </w:ins>
            <w:r>
              <w:rPr>
                <w:rFonts w:ascii="Arial" w:hAnsi="Arial" w:cs="Arial" w:hint="cs"/>
                <w:color w:val="222222"/>
                <w:rtl/>
                <w:lang w:bidi="ar"/>
              </w:rPr>
              <w:t>في</w:t>
            </w:r>
            <w:ins w:id="92" w:author="Baba" w:date="2017-02-22T22:26:00Z">
              <w:r>
                <w:rPr>
                  <w:rFonts w:ascii="Arial" w:hAnsi="Arial" w:cs="Arial" w:hint="cs"/>
                  <w:color w:val="222222"/>
                  <w:rtl/>
                  <w:lang w:bidi="ar"/>
                </w:rPr>
                <w:t>-</w:t>
              </w:r>
              <w:r>
                <w:rPr>
                  <w:rFonts w:ascii="Arial" w:hAnsi="Arial" w:cs="Arial" w:hint="cs"/>
                  <w:color w:val="222222"/>
                  <w:rtl/>
                </w:rPr>
                <w:t>ماليزيا</w:t>
              </w:r>
              <w:r>
                <w:rPr>
                  <w:rFonts w:ascii="Arial" w:hAnsi="Arial" w:cs="Arial" w:hint="cs"/>
                  <w:color w:val="222222"/>
                  <w:rtl/>
                  <w:lang w:bidi="ar"/>
                </w:rPr>
                <w:t xml:space="preserve"> </w:t>
              </w:r>
              <w:r>
                <w:rPr>
                  <w:rFonts w:ascii="Arial" w:hAnsi="Arial" w:cs="Arial" w:hint="cs"/>
                  <w:color w:val="222222"/>
                  <w:rtl/>
                </w:rPr>
                <w:t>عام 2010.</w:t>
              </w:r>
            </w:ins>
          </w:p>
          <w:p w14:paraId="385246C6" w14:textId="4771F9EA" w:rsidR="00F324E3" w:rsidRDefault="00F324E3" w:rsidP="00F324E3">
            <w:pPr>
              <w:bidi/>
              <w:spacing w:before="150"/>
              <w:textAlignment w:val="baseline"/>
              <w:outlineLvl w:val="1"/>
              <w:rPr>
                <w:rFonts w:ascii="Arial" w:hAnsi="Arial" w:cs="Arial"/>
                <w:color w:val="222222"/>
                <w:rtl/>
              </w:rPr>
            </w:pPr>
          </w:p>
          <w:p w14:paraId="7A8D53A1" w14:textId="6D4E7043" w:rsidR="00F324E3" w:rsidDel="00D475A0" w:rsidRDefault="00F324E3" w:rsidP="00F324E3">
            <w:pPr>
              <w:bidi/>
              <w:spacing w:line="360" w:lineRule="atLeast"/>
              <w:textAlignment w:val="baseline"/>
              <w:rPr>
                <w:del w:id="93" w:author="Baba" w:date="2017-02-22T22:21:00Z"/>
                <w:rFonts w:ascii="Arial" w:hAnsi="Arial" w:cs="Arial"/>
                <w:color w:val="222222"/>
                <w:rtl/>
              </w:rPr>
              <w:pPrChange w:id="94" w:author="Baba" w:date="2017-02-22T22:26:00Z">
                <w:pPr>
                  <w:spacing w:line="360" w:lineRule="atLeast"/>
                  <w:textAlignment w:val="baseline"/>
                </w:pPr>
              </w:pPrChange>
            </w:pPr>
            <w:ins w:id="95" w:author="Baba" w:date="2017-02-22T22:42:00Z">
              <w:r>
                <w:rPr>
                  <w:rFonts w:ascii="Arial" w:hAnsi="Arial" w:cs="Arial" w:hint="cs"/>
                  <w:color w:val="222222"/>
                  <w:rtl/>
                </w:rPr>
                <w:t>عندما</w:t>
              </w:r>
              <w:r>
                <w:rPr>
                  <w:rFonts w:ascii="Arial" w:hAnsi="Arial" w:cs="Arial" w:hint="cs"/>
                  <w:color w:val="222222"/>
                  <w:rtl/>
                  <w:lang w:bidi="ar"/>
                </w:rPr>
                <w:t xml:space="preserve"> </w:t>
              </w:r>
              <w:r>
                <w:rPr>
                  <w:rFonts w:ascii="Arial" w:hAnsi="Arial" w:cs="Arial" w:hint="cs"/>
                  <w:color w:val="222222"/>
                  <w:rtl/>
                </w:rPr>
                <w:t>لا يكون مسافراً</w:t>
              </w:r>
              <w:r>
                <w:rPr>
                  <w:rFonts w:ascii="Arial" w:hAnsi="Arial" w:cs="Arial" w:hint="cs"/>
                  <w:color w:val="222222"/>
                  <w:rtl/>
                  <w:lang w:bidi="ar"/>
                </w:rPr>
                <w:t xml:space="preserve"> </w:t>
              </w:r>
              <w:r>
                <w:rPr>
                  <w:rFonts w:ascii="Arial" w:hAnsi="Arial" w:cs="Arial" w:hint="cs"/>
                  <w:color w:val="222222"/>
                  <w:rtl/>
                </w:rPr>
                <w:t>حول العالم</w:t>
              </w:r>
              <w:r>
                <w:rPr>
                  <w:rFonts w:ascii="Arial" w:hAnsi="Arial" w:cs="Arial" w:hint="cs"/>
                  <w:color w:val="222222"/>
                  <w:rtl/>
                  <w:lang w:bidi="ar"/>
                </w:rPr>
                <w:t xml:space="preserve"> </w:t>
              </w:r>
            </w:ins>
            <w:ins w:id="96" w:author="Baba" w:date="2017-02-22T22:43:00Z">
              <w:r>
                <w:rPr>
                  <w:rFonts w:ascii="Arial" w:hAnsi="Arial" w:cs="Arial" w:hint="cs"/>
                  <w:color w:val="222222"/>
                  <w:rtl/>
                </w:rPr>
                <w:t>للإشراف</w:t>
              </w:r>
            </w:ins>
            <w:ins w:id="97" w:author="Baba" w:date="2017-02-22T22:42:00Z">
              <w:r>
                <w:rPr>
                  <w:rFonts w:ascii="Arial" w:hAnsi="Arial" w:cs="Arial" w:hint="cs"/>
                  <w:color w:val="222222"/>
                  <w:rtl/>
                </w:rPr>
                <w:t xml:space="preserve"> على عمليات</w:t>
              </w:r>
              <w:r>
                <w:rPr>
                  <w:rFonts w:ascii="Arial" w:hAnsi="Arial" w:cs="Arial" w:hint="cs"/>
                  <w:color w:val="222222"/>
                  <w:rtl/>
                  <w:lang w:bidi="ar"/>
                </w:rPr>
                <w:t xml:space="preserve"> </w:t>
              </w:r>
              <w:r>
                <w:rPr>
                  <w:rFonts w:ascii="Arial" w:hAnsi="Arial" w:cs="Arial" w:hint="cs"/>
                  <w:color w:val="222222"/>
                  <w:rtl/>
                </w:rPr>
                <w:t>المجموعة</w:t>
              </w:r>
              <w:r>
                <w:rPr>
                  <w:rFonts w:ascii="Arial" w:hAnsi="Arial" w:cs="Arial" w:hint="cs"/>
                  <w:color w:val="222222"/>
                  <w:rtl/>
                  <w:lang w:bidi="ar"/>
                </w:rPr>
                <w:t xml:space="preserve"> </w:t>
              </w:r>
              <w:r>
                <w:rPr>
                  <w:rFonts w:ascii="Arial" w:hAnsi="Arial" w:cs="Arial" w:hint="cs"/>
                  <w:color w:val="222222"/>
                  <w:rtl/>
                </w:rPr>
                <w:t>المختلفة،</w:t>
              </w:r>
              <w:r>
                <w:rPr>
                  <w:rFonts w:ascii="Arial" w:hAnsi="Arial" w:cs="Arial" w:hint="cs"/>
                  <w:color w:val="222222"/>
                  <w:rtl/>
                  <w:lang w:bidi="ar"/>
                </w:rPr>
                <w:t xml:space="preserve"> </w:t>
              </w:r>
              <w:r>
                <w:rPr>
                  <w:rFonts w:ascii="Arial" w:hAnsi="Arial" w:cs="Arial" w:hint="cs"/>
                  <w:color w:val="222222"/>
                  <w:rtl/>
                </w:rPr>
                <w:t>يعيش السيد</w:t>
              </w:r>
              <w:r>
                <w:rPr>
                  <w:rFonts w:ascii="Arial" w:hAnsi="Arial" w:cs="Arial" w:hint="cs"/>
                  <w:color w:val="222222"/>
                  <w:rtl/>
                  <w:lang w:bidi="ar"/>
                </w:rPr>
                <w:t xml:space="preserve"> </w:t>
              </w:r>
              <w:r>
                <w:rPr>
                  <w:rFonts w:ascii="Arial" w:hAnsi="Arial" w:cs="Arial" w:hint="cs"/>
                  <w:color w:val="222222"/>
                  <w:rtl/>
                </w:rPr>
                <w:t>بسمارك</w:t>
              </w:r>
              <w:r>
                <w:rPr>
                  <w:rFonts w:ascii="Arial" w:hAnsi="Arial" w:cs="Arial" w:hint="cs"/>
                  <w:color w:val="222222"/>
                  <w:rtl/>
                  <w:lang w:bidi="ar"/>
                </w:rPr>
                <w:t xml:space="preserve"> </w:t>
              </w:r>
              <w:r>
                <w:rPr>
                  <w:rFonts w:ascii="Arial" w:hAnsi="Arial" w:cs="Arial" w:hint="cs"/>
                  <w:color w:val="222222"/>
                  <w:rtl/>
                </w:rPr>
                <w:t>مع</w:t>
              </w:r>
              <w:r>
                <w:rPr>
                  <w:rFonts w:ascii="Arial" w:hAnsi="Arial" w:cs="Arial" w:hint="cs"/>
                  <w:color w:val="222222"/>
                  <w:rtl/>
                  <w:lang w:bidi="ar"/>
                </w:rPr>
                <w:t xml:space="preserve"> </w:t>
              </w:r>
              <w:r>
                <w:rPr>
                  <w:rFonts w:ascii="Arial" w:hAnsi="Arial" w:cs="Arial" w:hint="cs"/>
                  <w:color w:val="222222"/>
                  <w:rtl/>
                </w:rPr>
                <w:t>عائلته</w:t>
              </w:r>
              <w:r>
                <w:rPr>
                  <w:rFonts w:ascii="Arial" w:hAnsi="Arial" w:cs="Arial" w:hint="cs"/>
                  <w:color w:val="222222"/>
                  <w:rtl/>
                  <w:lang w:bidi="ar"/>
                </w:rPr>
                <w:t xml:space="preserve"> </w:t>
              </w:r>
              <w:r>
                <w:rPr>
                  <w:rFonts w:ascii="Arial" w:hAnsi="Arial" w:cs="Arial" w:hint="cs"/>
                  <w:color w:val="222222"/>
                  <w:rtl/>
                </w:rPr>
                <w:t>في</w:t>
              </w:r>
              <w:r>
                <w:rPr>
                  <w:rFonts w:ascii="Arial" w:hAnsi="Arial" w:cs="Arial" w:hint="cs"/>
                  <w:color w:val="222222"/>
                  <w:rtl/>
                  <w:lang w:bidi="ar"/>
                </w:rPr>
                <w:t xml:space="preserve"> </w:t>
              </w:r>
              <w:r>
                <w:rPr>
                  <w:rFonts w:ascii="Arial" w:hAnsi="Arial" w:cs="Arial" w:hint="cs"/>
                  <w:color w:val="222222"/>
                  <w:rtl/>
                </w:rPr>
                <w:t>سنغافورة.</w:t>
              </w:r>
            </w:ins>
          </w:p>
          <w:p w14:paraId="3D9B1F65" w14:textId="79D79E69" w:rsidR="00F324E3" w:rsidRDefault="00F324E3" w:rsidP="00F324E3">
            <w:pPr>
              <w:bidi/>
              <w:spacing w:before="150"/>
              <w:textAlignment w:val="baseline"/>
              <w:outlineLvl w:val="1"/>
              <w:rPr>
                <w:rFonts w:ascii="Helvetica" w:eastAsia="Times New Roman" w:hAnsi="Helvetica" w:cs="Times New Roman"/>
                <w:b/>
                <w:sz w:val="20"/>
                <w:szCs w:val="20"/>
                <w:rtl/>
                <w:lang w:val="en-US"/>
              </w:rPr>
            </w:pPr>
          </w:p>
        </w:tc>
      </w:tr>
    </w:tbl>
    <w:p w14:paraId="5E836CF1" w14:textId="77777777" w:rsidR="00B53EC7" w:rsidRPr="00F324E3" w:rsidRDefault="00B53EC7">
      <w:pPr>
        <w:rPr>
          <w:lang w:val="en-US"/>
        </w:rPr>
      </w:pPr>
      <w:bookmarkStart w:id="98" w:name="_GoBack"/>
      <w:bookmarkEnd w:id="98"/>
    </w:p>
    <w:sectPr w:rsidR="00B53EC7" w:rsidRPr="00F324E3" w:rsidSect="00F324E3">
      <w:pgSz w:w="12240" w:h="15840"/>
      <w:pgMar w:top="1440" w:right="1800" w:bottom="1135"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ba">
    <w15:presenceInfo w15:providerId="None" w15:userId="Ba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0FD"/>
    <w:rsid w:val="001A0538"/>
    <w:rsid w:val="001B40D1"/>
    <w:rsid w:val="002C7AA0"/>
    <w:rsid w:val="002E6937"/>
    <w:rsid w:val="003818D3"/>
    <w:rsid w:val="004E217E"/>
    <w:rsid w:val="006A5C2A"/>
    <w:rsid w:val="00756381"/>
    <w:rsid w:val="008339DA"/>
    <w:rsid w:val="00863657"/>
    <w:rsid w:val="008F60DB"/>
    <w:rsid w:val="0098763E"/>
    <w:rsid w:val="009A06A2"/>
    <w:rsid w:val="00A700FD"/>
    <w:rsid w:val="00AA0594"/>
    <w:rsid w:val="00B53EC7"/>
    <w:rsid w:val="00B72211"/>
    <w:rsid w:val="00CA046F"/>
    <w:rsid w:val="00D475A0"/>
    <w:rsid w:val="00F21179"/>
    <w:rsid w:val="00F324E3"/>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529449"/>
  <w14:defaultImageDpi w14:val="300"/>
  <w15:docId w15:val="{AAEAB9B6-D818-42A0-A0B8-96019B9C8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700FD"/>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00FD"/>
    <w:rPr>
      <w:rFonts w:ascii="Times" w:hAnsi="Times"/>
      <w:b/>
      <w:bCs/>
      <w:sz w:val="36"/>
      <w:szCs w:val="36"/>
    </w:rPr>
  </w:style>
  <w:style w:type="paragraph" w:styleId="NormalWeb">
    <w:name w:val="Normal (Web)"/>
    <w:basedOn w:val="Normal"/>
    <w:uiPriority w:val="99"/>
    <w:semiHidden/>
    <w:unhideWhenUsed/>
    <w:rsid w:val="00A700F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700FD"/>
  </w:style>
  <w:style w:type="character" w:styleId="Emphasis">
    <w:name w:val="Emphasis"/>
    <w:basedOn w:val="DefaultParagraphFont"/>
    <w:uiPriority w:val="20"/>
    <w:qFormat/>
    <w:rsid w:val="00A700FD"/>
    <w:rPr>
      <w:i/>
      <w:iCs/>
    </w:rPr>
  </w:style>
  <w:style w:type="paragraph" w:styleId="BalloonText">
    <w:name w:val="Balloon Text"/>
    <w:basedOn w:val="Normal"/>
    <w:link w:val="BalloonTextChar"/>
    <w:uiPriority w:val="99"/>
    <w:semiHidden/>
    <w:unhideWhenUsed/>
    <w:rsid w:val="00A700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00FD"/>
    <w:rPr>
      <w:rFonts w:ascii="Lucida Grande" w:hAnsi="Lucida Grande" w:cs="Lucida Grande"/>
      <w:sz w:val="18"/>
      <w:szCs w:val="18"/>
    </w:rPr>
  </w:style>
  <w:style w:type="table" w:styleId="TableGrid">
    <w:name w:val="Table Grid"/>
    <w:basedOn w:val="TableNormal"/>
    <w:uiPriority w:val="59"/>
    <w:rsid w:val="0086365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519037">
      <w:bodyDiv w:val="1"/>
      <w:marLeft w:val="0"/>
      <w:marRight w:val="0"/>
      <w:marTop w:val="0"/>
      <w:marBottom w:val="0"/>
      <w:divBdr>
        <w:top w:val="none" w:sz="0" w:space="0" w:color="auto"/>
        <w:left w:val="none" w:sz="0" w:space="0" w:color="auto"/>
        <w:bottom w:val="none" w:sz="0" w:space="0" w:color="auto"/>
        <w:right w:val="none" w:sz="0" w:space="0" w:color="auto"/>
      </w:divBdr>
    </w:div>
    <w:div w:id="782921644">
      <w:bodyDiv w:val="1"/>
      <w:marLeft w:val="0"/>
      <w:marRight w:val="0"/>
      <w:marTop w:val="0"/>
      <w:marBottom w:val="0"/>
      <w:divBdr>
        <w:top w:val="none" w:sz="0" w:space="0" w:color="auto"/>
        <w:left w:val="none" w:sz="0" w:space="0" w:color="auto"/>
        <w:bottom w:val="none" w:sz="0" w:space="0" w:color="auto"/>
        <w:right w:val="none" w:sz="0" w:space="0" w:color="auto"/>
      </w:divBdr>
      <w:divsChild>
        <w:div w:id="54743274">
          <w:marLeft w:val="0"/>
          <w:marRight w:val="300"/>
          <w:marTop w:val="0"/>
          <w:marBottom w:val="0"/>
          <w:divBdr>
            <w:top w:val="none" w:sz="0" w:space="0" w:color="auto"/>
            <w:left w:val="none" w:sz="0" w:space="0" w:color="auto"/>
            <w:bottom w:val="none" w:sz="0" w:space="0" w:color="auto"/>
            <w:right w:val="none" w:sz="0" w:space="0" w:color="auto"/>
          </w:divBdr>
        </w:div>
      </w:divsChild>
    </w:div>
    <w:div w:id="10170751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Mazin Elhakeem</cp:lastModifiedBy>
  <cp:revision>2</cp:revision>
  <dcterms:created xsi:type="dcterms:W3CDTF">2017-02-23T04:30:00Z</dcterms:created>
  <dcterms:modified xsi:type="dcterms:W3CDTF">2017-02-23T04:30:00Z</dcterms:modified>
</cp:coreProperties>
</file>